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7139ED">
      <w:pPr>
        <w:widowControl/>
        <w:shd w:val="clear" w:color="auto" w:fill="FFFFFF"/>
        <w:spacing w:line="560" w:lineRule="atLeast"/>
        <w:jc w:val="left"/>
        <w:rPr>
          <w:rFonts w:eastAsia="仿宋_GB2312"/>
          <w:kern w:val="0"/>
          <w:sz w:val="30"/>
          <w:szCs w:val="30"/>
        </w:rPr>
      </w:pPr>
      <w:r>
        <w:rPr>
          <w:rFonts w:eastAsia="仿宋_GB2312"/>
          <w:kern w:val="0"/>
          <w:sz w:val="30"/>
          <w:szCs w:val="30"/>
        </w:rPr>
        <w:t>附件</w:t>
      </w:r>
      <w:r>
        <w:rPr>
          <w:rFonts w:eastAsia="仿宋_GB2312"/>
          <w:kern w:val="0"/>
          <w:sz w:val="30"/>
          <w:szCs w:val="30"/>
        </w:rPr>
        <w:t>:</w:t>
      </w:r>
    </w:p>
    <w:p w:rsidR="00000000" w:rsidRDefault="007139ED">
      <w:pPr>
        <w:widowControl/>
        <w:shd w:val="clear" w:color="auto" w:fill="FFFFFF"/>
        <w:spacing w:line="560" w:lineRule="atLeast"/>
        <w:jc w:val="center"/>
        <w:rPr>
          <w:rFonts w:eastAsia="黑体"/>
          <w:b/>
          <w:kern w:val="0"/>
          <w:sz w:val="32"/>
          <w:szCs w:val="32"/>
        </w:rPr>
      </w:pPr>
      <w:r>
        <w:rPr>
          <w:rFonts w:eastAsia="黑体"/>
          <w:b/>
          <w:kern w:val="0"/>
          <w:sz w:val="32"/>
          <w:szCs w:val="32"/>
        </w:rPr>
        <w:t>中山大学拟推荐申报广东省</w:t>
      </w:r>
      <w:r>
        <w:rPr>
          <w:rFonts w:eastAsia="黑体"/>
          <w:b/>
          <w:kern w:val="0"/>
          <w:sz w:val="32"/>
          <w:szCs w:val="32"/>
        </w:rPr>
        <w:t>201</w:t>
      </w:r>
      <w:r>
        <w:rPr>
          <w:rFonts w:eastAsia="黑体" w:hint="eastAsia"/>
          <w:b/>
          <w:kern w:val="0"/>
          <w:sz w:val="32"/>
          <w:szCs w:val="32"/>
        </w:rPr>
        <w:t>5</w:t>
      </w:r>
      <w:r>
        <w:rPr>
          <w:rFonts w:eastAsia="黑体"/>
          <w:b/>
          <w:kern w:val="0"/>
          <w:sz w:val="32"/>
          <w:szCs w:val="32"/>
        </w:rPr>
        <w:t>年度</w:t>
      </w:r>
      <w:r>
        <w:rPr>
          <w:rFonts w:eastAsia="黑体"/>
          <w:b/>
          <w:kern w:val="0"/>
          <w:sz w:val="32"/>
          <w:szCs w:val="32"/>
        </w:rPr>
        <w:t>“</w:t>
      </w:r>
      <w:r>
        <w:rPr>
          <w:rFonts w:eastAsia="黑体"/>
          <w:b/>
          <w:kern w:val="0"/>
          <w:sz w:val="32"/>
          <w:szCs w:val="32"/>
        </w:rPr>
        <w:t>质量工程</w:t>
      </w:r>
      <w:r>
        <w:rPr>
          <w:rFonts w:eastAsia="黑体"/>
          <w:b/>
          <w:kern w:val="0"/>
          <w:sz w:val="32"/>
          <w:szCs w:val="32"/>
        </w:rPr>
        <w:t>”</w:t>
      </w:r>
      <w:r>
        <w:rPr>
          <w:rFonts w:eastAsia="黑体"/>
          <w:b/>
          <w:kern w:val="0"/>
          <w:sz w:val="32"/>
          <w:szCs w:val="32"/>
        </w:rPr>
        <w:t>项目名单</w:t>
      </w:r>
    </w:p>
    <w:p w:rsidR="00000000" w:rsidRDefault="007139ED">
      <w:pPr>
        <w:widowControl/>
        <w:shd w:val="clear" w:color="auto" w:fill="FFFFFF"/>
        <w:spacing w:line="560" w:lineRule="atLeast"/>
        <w:jc w:val="center"/>
        <w:rPr>
          <w:rFonts w:eastAsia="黑体" w:hint="eastAsia"/>
          <w:b/>
          <w:kern w:val="0"/>
          <w:sz w:val="32"/>
          <w:szCs w:val="32"/>
        </w:rPr>
      </w:pPr>
      <w:r>
        <w:rPr>
          <w:rFonts w:eastAsia="黑体" w:hint="eastAsia"/>
          <w:b/>
          <w:kern w:val="0"/>
          <w:sz w:val="32"/>
          <w:szCs w:val="32"/>
        </w:rPr>
        <w:t>（排名不分先后）</w:t>
      </w:r>
    </w:p>
    <w:p w:rsidR="00000000" w:rsidRDefault="007139ED">
      <w:pPr>
        <w:spacing w:line="500" w:lineRule="exact"/>
        <w:jc w:val="center"/>
        <w:rPr>
          <w:rFonts w:eastAsia="仿宋_GB2312"/>
          <w:kern w:val="0"/>
          <w:sz w:val="24"/>
        </w:rPr>
      </w:pPr>
      <w:r>
        <w:rPr>
          <w:rFonts w:eastAsia="黑体"/>
          <w:b/>
          <w:kern w:val="0"/>
          <w:sz w:val="24"/>
        </w:rPr>
        <w:t>（一）</w:t>
      </w:r>
      <w:r>
        <w:rPr>
          <w:rFonts w:eastAsia="黑体"/>
          <w:b/>
          <w:kern w:val="0"/>
          <w:sz w:val="24"/>
        </w:rPr>
        <w:t>2015</w:t>
      </w:r>
      <w:r>
        <w:rPr>
          <w:rFonts w:eastAsia="黑体"/>
          <w:b/>
          <w:kern w:val="0"/>
          <w:sz w:val="24"/>
        </w:rPr>
        <w:t>年度广东省</w:t>
      </w:r>
      <w:r>
        <w:rPr>
          <w:rFonts w:eastAsia="黑体"/>
          <w:b/>
          <w:kern w:val="0"/>
          <w:sz w:val="24"/>
        </w:rPr>
        <w:t>“</w:t>
      </w:r>
      <w:r>
        <w:rPr>
          <w:rFonts w:eastAsia="黑体"/>
          <w:b/>
          <w:kern w:val="0"/>
          <w:sz w:val="24"/>
        </w:rPr>
        <w:t>精品开放课程</w:t>
      </w:r>
      <w:r>
        <w:rPr>
          <w:rFonts w:eastAsia="黑体"/>
          <w:b/>
          <w:kern w:val="0"/>
          <w:sz w:val="24"/>
        </w:rPr>
        <w:t>”</w:t>
      </w:r>
      <w:r>
        <w:rPr>
          <w:rFonts w:eastAsia="黑体"/>
          <w:b/>
          <w:kern w:val="0"/>
          <w:sz w:val="24"/>
        </w:rPr>
        <w:t>项目拟推荐名单</w:t>
      </w:r>
    </w:p>
    <w:tbl>
      <w:tblPr>
        <w:tblW w:w="0" w:type="auto"/>
        <w:jc w:val="center"/>
        <w:tblInd w:w="0" w:type="dxa"/>
        <w:tblLayout w:type="fixed"/>
        <w:tblCellMar>
          <w:left w:w="57" w:type="dxa"/>
          <w:right w:w="57" w:type="dxa"/>
        </w:tblCellMar>
        <w:tblLook w:val="0000"/>
      </w:tblPr>
      <w:tblGrid>
        <w:gridCol w:w="859"/>
        <w:gridCol w:w="2602"/>
        <w:gridCol w:w="2979"/>
        <w:gridCol w:w="1744"/>
        <w:gridCol w:w="1455"/>
      </w:tblGrid>
      <w:tr w:rsidR="00000000">
        <w:trPr>
          <w:trHeight w:val="385"/>
          <w:jc w:val="center"/>
        </w:trPr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7139ED">
            <w:pPr>
              <w:widowControl/>
              <w:spacing w:line="500" w:lineRule="exact"/>
              <w:jc w:val="center"/>
              <w:rPr>
                <w:rFonts w:eastAsia="仿宋_GB2312"/>
                <w:b/>
                <w:kern w:val="0"/>
                <w:sz w:val="24"/>
              </w:rPr>
            </w:pPr>
            <w:r>
              <w:rPr>
                <w:rFonts w:eastAsia="仿宋_GB2312"/>
                <w:b/>
                <w:kern w:val="0"/>
                <w:sz w:val="24"/>
              </w:rPr>
              <w:t>序号</w:t>
            </w:r>
          </w:p>
        </w:tc>
        <w:tc>
          <w:tcPr>
            <w:tcW w:w="2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7139ED">
            <w:pPr>
              <w:widowControl/>
              <w:spacing w:line="500" w:lineRule="exact"/>
              <w:jc w:val="center"/>
              <w:rPr>
                <w:rFonts w:eastAsia="仿宋_GB2312"/>
                <w:b/>
                <w:kern w:val="0"/>
                <w:sz w:val="24"/>
              </w:rPr>
            </w:pPr>
            <w:r>
              <w:rPr>
                <w:rFonts w:eastAsia="仿宋_GB2312"/>
                <w:b/>
                <w:kern w:val="0"/>
                <w:sz w:val="24"/>
              </w:rPr>
              <w:t>课程名称</w:t>
            </w:r>
          </w:p>
        </w:tc>
        <w:tc>
          <w:tcPr>
            <w:tcW w:w="29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7139ED">
            <w:pPr>
              <w:widowControl/>
              <w:spacing w:line="500" w:lineRule="exact"/>
              <w:jc w:val="center"/>
              <w:rPr>
                <w:rFonts w:eastAsia="仿宋_GB2312"/>
                <w:b/>
                <w:kern w:val="0"/>
                <w:sz w:val="24"/>
              </w:rPr>
            </w:pPr>
            <w:r>
              <w:rPr>
                <w:rFonts w:eastAsia="仿宋_GB2312"/>
                <w:b/>
                <w:kern w:val="0"/>
                <w:sz w:val="24"/>
              </w:rPr>
              <w:t>申报单位</w:t>
            </w:r>
          </w:p>
        </w:tc>
        <w:tc>
          <w:tcPr>
            <w:tcW w:w="1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7139ED">
            <w:pPr>
              <w:widowControl/>
              <w:spacing w:line="500" w:lineRule="exact"/>
              <w:jc w:val="center"/>
              <w:rPr>
                <w:rFonts w:eastAsia="仿宋_GB2312"/>
                <w:b/>
                <w:kern w:val="0"/>
                <w:sz w:val="24"/>
              </w:rPr>
            </w:pPr>
            <w:r>
              <w:rPr>
                <w:rFonts w:eastAsia="仿宋_GB2312"/>
                <w:b/>
                <w:kern w:val="0"/>
                <w:sz w:val="24"/>
              </w:rPr>
              <w:t>课程负责人</w:t>
            </w:r>
          </w:p>
        </w:tc>
        <w:tc>
          <w:tcPr>
            <w:tcW w:w="14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7139ED">
            <w:pPr>
              <w:widowControl/>
              <w:spacing w:line="500" w:lineRule="exact"/>
              <w:jc w:val="center"/>
              <w:rPr>
                <w:rFonts w:eastAsia="仿宋_GB2312"/>
                <w:b/>
                <w:kern w:val="0"/>
                <w:sz w:val="24"/>
              </w:rPr>
            </w:pPr>
            <w:r>
              <w:rPr>
                <w:rFonts w:eastAsia="仿宋_GB2312"/>
                <w:b/>
                <w:kern w:val="0"/>
                <w:sz w:val="24"/>
              </w:rPr>
              <w:t>项目类型</w:t>
            </w:r>
          </w:p>
        </w:tc>
      </w:tr>
      <w:tr w:rsidR="00000000">
        <w:trPr>
          <w:trHeight w:val="385"/>
          <w:jc w:val="center"/>
        </w:trPr>
        <w:tc>
          <w:tcPr>
            <w:tcW w:w="8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7139ED">
            <w:pPr>
              <w:widowControl/>
              <w:shd w:val="clear" w:color="auto" w:fill="FFFFFF"/>
              <w:spacing w:line="500" w:lineRule="exact"/>
              <w:jc w:val="center"/>
              <w:rPr>
                <w:rFonts w:eastAsia="仿宋_GB2312"/>
                <w:kern w:val="0"/>
                <w:sz w:val="24"/>
              </w:rPr>
            </w:pPr>
            <w:r>
              <w:rPr>
                <w:rFonts w:eastAsia="仿宋_GB2312"/>
                <w:kern w:val="0"/>
                <w:sz w:val="24"/>
              </w:rPr>
              <w:t>1</w:t>
            </w:r>
          </w:p>
        </w:tc>
        <w:tc>
          <w:tcPr>
            <w:tcW w:w="2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7139ED">
            <w:pPr>
              <w:jc w:val="center"/>
              <w:rPr>
                <w:rFonts w:eastAsia="仿宋_GB2312"/>
                <w:kern w:val="0"/>
                <w:sz w:val="24"/>
              </w:rPr>
            </w:pPr>
            <w:r>
              <w:rPr>
                <w:rFonts w:eastAsia="仿宋_GB2312" w:hint="eastAsia"/>
                <w:kern w:val="0"/>
                <w:sz w:val="24"/>
              </w:rPr>
              <w:t>植物学</w:t>
            </w:r>
          </w:p>
        </w:tc>
        <w:tc>
          <w:tcPr>
            <w:tcW w:w="2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7139ED">
            <w:pPr>
              <w:jc w:val="center"/>
              <w:rPr>
                <w:rFonts w:eastAsia="仿宋_GB2312"/>
                <w:kern w:val="0"/>
                <w:sz w:val="24"/>
              </w:rPr>
            </w:pPr>
            <w:r>
              <w:rPr>
                <w:rFonts w:eastAsia="仿宋_GB2312" w:hint="eastAsia"/>
                <w:kern w:val="0"/>
                <w:sz w:val="24"/>
              </w:rPr>
              <w:t>生命科学大学院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7139ED">
            <w:pPr>
              <w:jc w:val="center"/>
              <w:rPr>
                <w:rFonts w:eastAsia="仿宋_GB2312"/>
                <w:kern w:val="0"/>
                <w:sz w:val="24"/>
              </w:rPr>
            </w:pPr>
            <w:r>
              <w:rPr>
                <w:rFonts w:eastAsia="仿宋_GB2312" w:hint="eastAsia"/>
                <w:kern w:val="0"/>
                <w:sz w:val="24"/>
              </w:rPr>
              <w:t>廖文波</w:t>
            </w:r>
          </w:p>
        </w:tc>
        <w:tc>
          <w:tcPr>
            <w:tcW w:w="1455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000000" w:rsidRDefault="007139ED">
            <w:pPr>
              <w:widowControl/>
              <w:shd w:val="clear" w:color="auto" w:fill="FFFFFF"/>
              <w:spacing w:line="500" w:lineRule="exact"/>
              <w:jc w:val="center"/>
              <w:rPr>
                <w:rFonts w:eastAsia="仿宋_GB2312"/>
                <w:kern w:val="0"/>
                <w:sz w:val="24"/>
              </w:rPr>
            </w:pPr>
            <w:r>
              <w:rPr>
                <w:rFonts w:eastAsia="仿宋_GB2312"/>
                <w:kern w:val="0"/>
                <w:sz w:val="24"/>
              </w:rPr>
              <w:t>精品资源</w:t>
            </w:r>
          </w:p>
          <w:p w:rsidR="00000000" w:rsidRDefault="007139ED">
            <w:pPr>
              <w:widowControl/>
              <w:shd w:val="clear" w:color="auto" w:fill="FFFFFF"/>
              <w:spacing w:line="500" w:lineRule="exact"/>
              <w:jc w:val="center"/>
              <w:rPr>
                <w:rFonts w:eastAsia="仿宋_GB2312"/>
                <w:kern w:val="0"/>
                <w:sz w:val="24"/>
              </w:rPr>
            </w:pPr>
            <w:r>
              <w:rPr>
                <w:rFonts w:eastAsia="仿宋_GB2312"/>
                <w:kern w:val="0"/>
                <w:sz w:val="24"/>
              </w:rPr>
              <w:t>共享课</w:t>
            </w:r>
          </w:p>
        </w:tc>
      </w:tr>
      <w:tr w:rsidR="00000000">
        <w:trPr>
          <w:trHeight w:val="385"/>
          <w:jc w:val="center"/>
        </w:trPr>
        <w:tc>
          <w:tcPr>
            <w:tcW w:w="8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7139ED">
            <w:pPr>
              <w:widowControl/>
              <w:spacing w:line="500" w:lineRule="exact"/>
              <w:jc w:val="center"/>
              <w:rPr>
                <w:rFonts w:eastAsia="仿宋_GB2312"/>
                <w:kern w:val="0"/>
                <w:sz w:val="24"/>
              </w:rPr>
            </w:pPr>
            <w:r>
              <w:rPr>
                <w:rFonts w:eastAsia="仿宋_GB2312"/>
                <w:kern w:val="0"/>
                <w:sz w:val="24"/>
              </w:rPr>
              <w:t>2</w:t>
            </w:r>
          </w:p>
        </w:tc>
        <w:tc>
          <w:tcPr>
            <w:tcW w:w="2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7139ED">
            <w:pPr>
              <w:jc w:val="center"/>
              <w:rPr>
                <w:rFonts w:eastAsia="仿宋_GB2312"/>
                <w:kern w:val="0"/>
                <w:sz w:val="24"/>
              </w:rPr>
            </w:pPr>
            <w:r>
              <w:rPr>
                <w:rFonts w:eastAsia="仿宋_GB2312" w:hint="eastAsia"/>
                <w:kern w:val="0"/>
                <w:sz w:val="24"/>
              </w:rPr>
              <w:t>医学免疫学</w:t>
            </w:r>
          </w:p>
        </w:tc>
        <w:tc>
          <w:tcPr>
            <w:tcW w:w="2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7139ED">
            <w:pPr>
              <w:jc w:val="center"/>
              <w:rPr>
                <w:rFonts w:eastAsia="仿宋_GB2312"/>
                <w:kern w:val="0"/>
                <w:sz w:val="24"/>
              </w:rPr>
            </w:pPr>
            <w:r>
              <w:rPr>
                <w:rFonts w:eastAsia="仿宋_GB2312" w:hint="eastAsia"/>
                <w:kern w:val="0"/>
                <w:sz w:val="24"/>
              </w:rPr>
              <w:t>中山医学院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7139ED">
            <w:pPr>
              <w:jc w:val="center"/>
              <w:rPr>
                <w:rFonts w:eastAsia="仿宋_GB2312"/>
                <w:kern w:val="0"/>
                <w:sz w:val="24"/>
              </w:rPr>
            </w:pPr>
            <w:r>
              <w:rPr>
                <w:rFonts w:eastAsia="仿宋_GB2312" w:hint="eastAsia"/>
                <w:kern w:val="0"/>
                <w:sz w:val="24"/>
              </w:rPr>
              <w:t>黄曦</w:t>
            </w:r>
          </w:p>
        </w:tc>
        <w:tc>
          <w:tcPr>
            <w:tcW w:w="1455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:rsidR="00000000" w:rsidRDefault="007139ED">
            <w:pPr>
              <w:widowControl/>
              <w:spacing w:line="500" w:lineRule="exact"/>
              <w:jc w:val="left"/>
              <w:rPr>
                <w:rFonts w:eastAsia="仿宋_GB2312"/>
                <w:kern w:val="0"/>
                <w:sz w:val="24"/>
              </w:rPr>
            </w:pPr>
          </w:p>
        </w:tc>
      </w:tr>
      <w:tr w:rsidR="00000000">
        <w:trPr>
          <w:trHeight w:val="385"/>
          <w:jc w:val="center"/>
        </w:trPr>
        <w:tc>
          <w:tcPr>
            <w:tcW w:w="8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7139ED">
            <w:pPr>
              <w:widowControl/>
              <w:spacing w:line="500" w:lineRule="exact"/>
              <w:jc w:val="center"/>
              <w:rPr>
                <w:rFonts w:eastAsia="仿宋_GB2312"/>
                <w:kern w:val="0"/>
                <w:sz w:val="24"/>
              </w:rPr>
            </w:pPr>
            <w:r>
              <w:rPr>
                <w:rFonts w:eastAsia="仿宋_GB2312"/>
                <w:kern w:val="0"/>
                <w:sz w:val="24"/>
              </w:rPr>
              <w:t>3</w:t>
            </w:r>
          </w:p>
        </w:tc>
        <w:tc>
          <w:tcPr>
            <w:tcW w:w="2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7139ED">
            <w:pPr>
              <w:jc w:val="center"/>
              <w:rPr>
                <w:rFonts w:eastAsia="仿宋_GB2312"/>
                <w:kern w:val="0"/>
                <w:sz w:val="24"/>
              </w:rPr>
            </w:pPr>
            <w:r>
              <w:rPr>
                <w:rFonts w:eastAsia="仿宋_GB2312" w:hint="eastAsia"/>
                <w:kern w:val="0"/>
                <w:sz w:val="24"/>
              </w:rPr>
              <w:t>牙体牙髓病学</w:t>
            </w:r>
          </w:p>
        </w:tc>
        <w:tc>
          <w:tcPr>
            <w:tcW w:w="2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7139ED">
            <w:pPr>
              <w:jc w:val="center"/>
              <w:rPr>
                <w:rFonts w:eastAsia="仿宋_GB2312"/>
                <w:kern w:val="0"/>
                <w:sz w:val="24"/>
              </w:rPr>
            </w:pPr>
            <w:r>
              <w:rPr>
                <w:rFonts w:eastAsia="仿宋_GB2312" w:hint="eastAsia"/>
                <w:kern w:val="0"/>
                <w:sz w:val="24"/>
              </w:rPr>
              <w:t>光华口腔医学院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7139ED">
            <w:pPr>
              <w:jc w:val="center"/>
              <w:rPr>
                <w:rFonts w:eastAsia="仿宋_GB2312"/>
                <w:kern w:val="0"/>
                <w:sz w:val="24"/>
              </w:rPr>
            </w:pPr>
            <w:r>
              <w:rPr>
                <w:rFonts w:eastAsia="仿宋_GB2312" w:hint="eastAsia"/>
                <w:kern w:val="0"/>
                <w:sz w:val="24"/>
              </w:rPr>
              <w:t>凌均棨</w:t>
            </w:r>
          </w:p>
        </w:tc>
        <w:tc>
          <w:tcPr>
            <w:tcW w:w="1455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:rsidR="00000000" w:rsidRDefault="007139ED">
            <w:pPr>
              <w:widowControl/>
              <w:spacing w:line="500" w:lineRule="exact"/>
              <w:jc w:val="left"/>
              <w:rPr>
                <w:rFonts w:eastAsia="仿宋_GB2312"/>
                <w:kern w:val="0"/>
                <w:sz w:val="24"/>
              </w:rPr>
            </w:pPr>
          </w:p>
        </w:tc>
      </w:tr>
      <w:tr w:rsidR="00000000">
        <w:trPr>
          <w:trHeight w:val="385"/>
          <w:jc w:val="center"/>
        </w:trPr>
        <w:tc>
          <w:tcPr>
            <w:tcW w:w="8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7139ED">
            <w:pPr>
              <w:widowControl/>
              <w:spacing w:line="500" w:lineRule="exact"/>
              <w:jc w:val="center"/>
              <w:rPr>
                <w:rFonts w:eastAsia="仿宋_GB2312"/>
                <w:kern w:val="0"/>
                <w:sz w:val="24"/>
              </w:rPr>
            </w:pPr>
            <w:r>
              <w:rPr>
                <w:rFonts w:eastAsia="仿宋_GB2312"/>
                <w:kern w:val="0"/>
                <w:sz w:val="24"/>
              </w:rPr>
              <w:t>4</w:t>
            </w:r>
          </w:p>
        </w:tc>
        <w:tc>
          <w:tcPr>
            <w:tcW w:w="2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7139ED">
            <w:pPr>
              <w:jc w:val="center"/>
              <w:rPr>
                <w:rFonts w:eastAsia="仿宋_GB2312"/>
                <w:kern w:val="0"/>
                <w:sz w:val="24"/>
              </w:rPr>
            </w:pPr>
            <w:r>
              <w:rPr>
                <w:rFonts w:eastAsia="仿宋_GB2312" w:hint="eastAsia"/>
                <w:kern w:val="0"/>
                <w:sz w:val="24"/>
              </w:rPr>
              <w:t xml:space="preserve"> </w:t>
            </w:r>
            <w:r>
              <w:rPr>
                <w:rFonts w:eastAsia="仿宋_GB2312" w:hint="eastAsia"/>
                <w:kern w:val="0"/>
                <w:sz w:val="24"/>
              </w:rPr>
              <w:t>基础护理学</w:t>
            </w:r>
            <w:r>
              <w:rPr>
                <w:rFonts w:eastAsia="仿宋_GB2312" w:hint="eastAsia"/>
                <w:kern w:val="0"/>
                <w:sz w:val="24"/>
              </w:rPr>
              <w:t xml:space="preserve"> </w:t>
            </w:r>
          </w:p>
        </w:tc>
        <w:tc>
          <w:tcPr>
            <w:tcW w:w="2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7139ED">
            <w:pPr>
              <w:jc w:val="center"/>
              <w:rPr>
                <w:rFonts w:eastAsia="仿宋_GB2312"/>
                <w:kern w:val="0"/>
                <w:sz w:val="24"/>
              </w:rPr>
            </w:pPr>
            <w:r>
              <w:rPr>
                <w:rFonts w:eastAsia="仿宋_GB2312" w:hint="eastAsia"/>
                <w:kern w:val="0"/>
                <w:sz w:val="24"/>
              </w:rPr>
              <w:t>护理学院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7139ED">
            <w:pPr>
              <w:jc w:val="center"/>
              <w:rPr>
                <w:rFonts w:eastAsia="仿宋_GB2312"/>
                <w:kern w:val="0"/>
                <w:sz w:val="24"/>
              </w:rPr>
            </w:pPr>
            <w:r>
              <w:rPr>
                <w:rFonts w:eastAsia="仿宋_GB2312" w:hint="eastAsia"/>
                <w:kern w:val="0"/>
                <w:sz w:val="24"/>
              </w:rPr>
              <w:t>万丽红</w:t>
            </w:r>
          </w:p>
        </w:tc>
        <w:tc>
          <w:tcPr>
            <w:tcW w:w="1455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:rsidR="00000000" w:rsidRDefault="007139ED">
            <w:pPr>
              <w:widowControl/>
              <w:spacing w:line="500" w:lineRule="exact"/>
              <w:jc w:val="left"/>
              <w:rPr>
                <w:rFonts w:eastAsia="仿宋_GB2312"/>
                <w:kern w:val="0"/>
                <w:sz w:val="24"/>
              </w:rPr>
            </w:pPr>
          </w:p>
        </w:tc>
      </w:tr>
      <w:tr w:rsidR="00000000">
        <w:trPr>
          <w:trHeight w:val="385"/>
          <w:jc w:val="center"/>
        </w:trPr>
        <w:tc>
          <w:tcPr>
            <w:tcW w:w="8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7139ED">
            <w:pPr>
              <w:widowControl/>
              <w:spacing w:line="500" w:lineRule="exact"/>
              <w:jc w:val="center"/>
              <w:rPr>
                <w:rFonts w:eastAsia="仿宋_GB2312"/>
                <w:kern w:val="0"/>
                <w:sz w:val="24"/>
              </w:rPr>
            </w:pPr>
            <w:r>
              <w:rPr>
                <w:rFonts w:eastAsia="仿宋_GB2312"/>
                <w:kern w:val="0"/>
                <w:sz w:val="24"/>
              </w:rPr>
              <w:t>5</w:t>
            </w:r>
          </w:p>
        </w:tc>
        <w:tc>
          <w:tcPr>
            <w:tcW w:w="2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7139ED">
            <w:pPr>
              <w:jc w:val="center"/>
              <w:rPr>
                <w:rFonts w:eastAsia="仿宋_GB2312"/>
                <w:kern w:val="0"/>
                <w:sz w:val="24"/>
              </w:rPr>
            </w:pPr>
            <w:r>
              <w:rPr>
                <w:rFonts w:eastAsia="仿宋_GB2312" w:hint="eastAsia"/>
                <w:kern w:val="0"/>
                <w:sz w:val="24"/>
              </w:rPr>
              <w:t>心脏与健康</w:t>
            </w:r>
          </w:p>
        </w:tc>
        <w:tc>
          <w:tcPr>
            <w:tcW w:w="2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7139ED">
            <w:pPr>
              <w:jc w:val="center"/>
              <w:rPr>
                <w:rFonts w:eastAsia="仿宋_GB2312"/>
                <w:kern w:val="0"/>
                <w:sz w:val="24"/>
              </w:rPr>
            </w:pPr>
            <w:r>
              <w:rPr>
                <w:rFonts w:eastAsia="仿宋_GB2312" w:hint="eastAsia"/>
                <w:kern w:val="0"/>
                <w:sz w:val="24"/>
              </w:rPr>
              <w:t>中山医学院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7139ED">
            <w:pPr>
              <w:jc w:val="center"/>
              <w:rPr>
                <w:rFonts w:eastAsia="仿宋_GB2312"/>
                <w:kern w:val="0"/>
                <w:sz w:val="24"/>
              </w:rPr>
            </w:pPr>
            <w:r>
              <w:rPr>
                <w:rFonts w:eastAsia="仿宋_GB2312" w:hint="eastAsia"/>
                <w:kern w:val="0"/>
                <w:sz w:val="24"/>
              </w:rPr>
              <w:t>陆立鹤</w:t>
            </w:r>
          </w:p>
        </w:tc>
        <w:tc>
          <w:tcPr>
            <w:tcW w:w="1455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7139ED">
            <w:pPr>
              <w:widowControl/>
              <w:spacing w:line="500" w:lineRule="exact"/>
              <w:jc w:val="left"/>
              <w:rPr>
                <w:rFonts w:eastAsia="仿宋_GB2312"/>
                <w:kern w:val="0"/>
                <w:sz w:val="24"/>
              </w:rPr>
            </w:pPr>
          </w:p>
        </w:tc>
      </w:tr>
      <w:tr w:rsidR="00000000">
        <w:trPr>
          <w:trHeight w:val="385"/>
          <w:jc w:val="center"/>
        </w:trPr>
        <w:tc>
          <w:tcPr>
            <w:tcW w:w="8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7139ED">
            <w:pPr>
              <w:widowControl/>
              <w:spacing w:line="500" w:lineRule="exact"/>
              <w:jc w:val="center"/>
              <w:rPr>
                <w:rFonts w:eastAsia="仿宋_GB2312"/>
                <w:kern w:val="0"/>
                <w:sz w:val="24"/>
              </w:rPr>
            </w:pPr>
            <w:r>
              <w:rPr>
                <w:rFonts w:eastAsia="仿宋_GB2312"/>
                <w:kern w:val="0"/>
                <w:sz w:val="24"/>
              </w:rPr>
              <w:t>1</w:t>
            </w:r>
          </w:p>
        </w:tc>
        <w:tc>
          <w:tcPr>
            <w:tcW w:w="2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7139ED">
            <w:pPr>
              <w:jc w:val="center"/>
              <w:rPr>
                <w:rFonts w:eastAsia="仿宋_GB2312"/>
                <w:kern w:val="0"/>
                <w:sz w:val="24"/>
              </w:rPr>
            </w:pPr>
            <w:r>
              <w:rPr>
                <w:rFonts w:eastAsia="仿宋_GB2312" w:hint="eastAsia"/>
                <w:kern w:val="0"/>
                <w:sz w:val="24"/>
              </w:rPr>
              <w:t>体验式营销</w:t>
            </w:r>
          </w:p>
        </w:tc>
        <w:tc>
          <w:tcPr>
            <w:tcW w:w="2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7139ED">
            <w:pPr>
              <w:jc w:val="center"/>
              <w:rPr>
                <w:rFonts w:eastAsia="仿宋_GB2312"/>
                <w:kern w:val="0"/>
                <w:sz w:val="24"/>
              </w:rPr>
            </w:pPr>
            <w:r>
              <w:rPr>
                <w:rFonts w:eastAsia="仿宋_GB2312" w:hint="eastAsia"/>
                <w:kern w:val="0"/>
                <w:sz w:val="24"/>
              </w:rPr>
              <w:t>传播与设计学院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7139ED">
            <w:pPr>
              <w:jc w:val="center"/>
              <w:rPr>
                <w:rFonts w:eastAsia="仿宋_GB2312"/>
                <w:kern w:val="0"/>
                <w:sz w:val="24"/>
              </w:rPr>
            </w:pPr>
            <w:r>
              <w:rPr>
                <w:rFonts w:eastAsia="仿宋_GB2312" w:hint="eastAsia"/>
                <w:kern w:val="0"/>
                <w:sz w:val="24"/>
              </w:rPr>
              <w:t>吴柏林</w:t>
            </w:r>
          </w:p>
        </w:tc>
        <w:tc>
          <w:tcPr>
            <w:tcW w:w="1455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7139ED">
            <w:pPr>
              <w:widowControl/>
              <w:shd w:val="clear" w:color="auto" w:fill="FFFFFF"/>
              <w:spacing w:line="500" w:lineRule="exact"/>
              <w:jc w:val="center"/>
              <w:rPr>
                <w:rFonts w:eastAsia="仿宋_GB2312"/>
                <w:kern w:val="0"/>
                <w:sz w:val="24"/>
              </w:rPr>
            </w:pPr>
            <w:r>
              <w:rPr>
                <w:rFonts w:eastAsia="仿宋_GB2312"/>
                <w:kern w:val="0"/>
                <w:sz w:val="24"/>
              </w:rPr>
              <w:t>精品视频</w:t>
            </w:r>
          </w:p>
          <w:p w:rsidR="00000000" w:rsidRDefault="007139ED">
            <w:pPr>
              <w:widowControl/>
              <w:shd w:val="clear" w:color="auto" w:fill="FFFFFF"/>
              <w:spacing w:line="500" w:lineRule="exact"/>
              <w:jc w:val="center"/>
              <w:rPr>
                <w:rFonts w:eastAsia="仿宋_GB2312"/>
                <w:kern w:val="0"/>
                <w:sz w:val="24"/>
              </w:rPr>
            </w:pPr>
            <w:r>
              <w:rPr>
                <w:rFonts w:eastAsia="仿宋_GB2312"/>
                <w:kern w:val="0"/>
                <w:sz w:val="24"/>
              </w:rPr>
              <w:t>公开课</w:t>
            </w:r>
          </w:p>
          <w:p w:rsidR="00000000" w:rsidRDefault="007139ED">
            <w:pPr>
              <w:widowControl/>
              <w:shd w:val="clear" w:color="auto" w:fill="FFFFFF"/>
              <w:spacing w:line="500" w:lineRule="exact"/>
              <w:jc w:val="center"/>
              <w:rPr>
                <w:rFonts w:eastAsia="仿宋_GB2312"/>
                <w:kern w:val="0"/>
                <w:sz w:val="24"/>
              </w:rPr>
            </w:pPr>
            <w:r>
              <w:rPr>
                <w:rFonts w:eastAsia="仿宋_GB2312"/>
                <w:kern w:val="0"/>
                <w:sz w:val="24"/>
              </w:rPr>
              <w:t>（选题）</w:t>
            </w:r>
          </w:p>
        </w:tc>
      </w:tr>
      <w:tr w:rsidR="00000000">
        <w:trPr>
          <w:trHeight w:val="385"/>
          <w:jc w:val="center"/>
        </w:trPr>
        <w:tc>
          <w:tcPr>
            <w:tcW w:w="8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7139ED">
            <w:pPr>
              <w:widowControl/>
              <w:spacing w:line="500" w:lineRule="exact"/>
              <w:jc w:val="center"/>
              <w:rPr>
                <w:rFonts w:eastAsia="仿宋_GB2312"/>
                <w:kern w:val="0"/>
                <w:sz w:val="24"/>
              </w:rPr>
            </w:pPr>
            <w:r>
              <w:rPr>
                <w:rFonts w:eastAsia="仿宋_GB2312"/>
                <w:kern w:val="0"/>
                <w:sz w:val="24"/>
              </w:rPr>
              <w:t>2</w:t>
            </w:r>
          </w:p>
        </w:tc>
        <w:tc>
          <w:tcPr>
            <w:tcW w:w="2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7139ED">
            <w:pPr>
              <w:jc w:val="center"/>
              <w:rPr>
                <w:rFonts w:eastAsia="仿宋_GB2312"/>
                <w:kern w:val="0"/>
                <w:sz w:val="24"/>
              </w:rPr>
            </w:pPr>
            <w:r>
              <w:rPr>
                <w:rFonts w:eastAsia="仿宋_GB2312" w:hint="eastAsia"/>
                <w:kern w:val="0"/>
                <w:sz w:val="24"/>
              </w:rPr>
              <w:t>儿童癫痫的诊治</w:t>
            </w:r>
          </w:p>
        </w:tc>
        <w:tc>
          <w:tcPr>
            <w:tcW w:w="2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7139ED">
            <w:pPr>
              <w:jc w:val="center"/>
              <w:rPr>
                <w:rFonts w:eastAsia="仿宋_GB2312"/>
                <w:kern w:val="0"/>
                <w:sz w:val="24"/>
              </w:rPr>
            </w:pPr>
            <w:r>
              <w:rPr>
                <w:rFonts w:eastAsia="仿宋_GB2312" w:hint="eastAsia"/>
                <w:kern w:val="0"/>
                <w:sz w:val="24"/>
              </w:rPr>
              <w:t>孙逸仙纪念</w:t>
            </w:r>
            <w:r>
              <w:rPr>
                <w:rFonts w:eastAsia="仿宋_GB2312" w:hint="eastAsia"/>
                <w:kern w:val="0"/>
                <w:sz w:val="24"/>
              </w:rPr>
              <w:t>医院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7139ED">
            <w:pPr>
              <w:jc w:val="center"/>
              <w:rPr>
                <w:rFonts w:eastAsia="仿宋_GB2312"/>
                <w:kern w:val="0"/>
                <w:sz w:val="24"/>
              </w:rPr>
            </w:pPr>
            <w:r>
              <w:rPr>
                <w:rFonts w:eastAsia="仿宋_GB2312" w:hint="eastAsia"/>
                <w:kern w:val="0"/>
                <w:sz w:val="24"/>
              </w:rPr>
              <w:t>李栋方</w:t>
            </w:r>
          </w:p>
        </w:tc>
        <w:tc>
          <w:tcPr>
            <w:tcW w:w="1455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7139ED">
            <w:pPr>
              <w:widowControl/>
              <w:shd w:val="clear" w:color="auto" w:fill="FFFFFF"/>
              <w:spacing w:line="500" w:lineRule="exact"/>
              <w:jc w:val="center"/>
              <w:rPr>
                <w:rFonts w:eastAsia="仿宋_GB2312"/>
                <w:kern w:val="0"/>
                <w:sz w:val="24"/>
              </w:rPr>
            </w:pPr>
          </w:p>
        </w:tc>
      </w:tr>
      <w:tr w:rsidR="00000000">
        <w:trPr>
          <w:trHeight w:val="385"/>
          <w:jc w:val="center"/>
        </w:trPr>
        <w:tc>
          <w:tcPr>
            <w:tcW w:w="8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7139ED">
            <w:pPr>
              <w:widowControl/>
              <w:spacing w:line="500" w:lineRule="exact"/>
              <w:jc w:val="center"/>
              <w:rPr>
                <w:rFonts w:eastAsia="仿宋_GB2312"/>
                <w:kern w:val="0"/>
                <w:sz w:val="24"/>
              </w:rPr>
            </w:pPr>
            <w:r>
              <w:rPr>
                <w:rFonts w:eastAsia="仿宋_GB2312"/>
                <w:kern w:val="0"/>
                <w:sz w:val="24"/>
              </w:rPr>
              <w:t>3</w:t>
            </w:r>
          </w:p>
        </w:tc>
        <w:tc>
          <w:tcPr>
            <w:tcW w:w="2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7139ED">
            <w:pPr>
              <w:jc w:val="center"/>
              <w:rPr>
                <w:rFonts w:eastAsia="仿宋_GB2312"/>
                <w:kern w:val="0"/>
                <w:sz w:val="24"/>
              </w:rPr>
            </w:pPr>
            <w:r>
              <w:rPr>
                <w:rFonts w:eastAsia="仿宋_GB2312" w:hint="eastAsia"/>
                <w:kern w:val="0"/>
                <w:sz w:val="24"/>
              </w:rPr>
              <w:t>认识子宫内膜癌，</w:t>
            </w:r>
            <w:r>
              <w:rPr>
                <w:rFonts w:eastAsia="仿宋_GB2312" w:hint="eastAsia"/>
                <w:kern w:val="0"/>
                <w:sz w:val="24"/>
              </w:rPr>
              <w:br/>
            </w:r>
            <w:r>
              <w:rPr>
                <w:rFonts w:eastAsia="仿宋_GB2312" w:hint="eastAsia"/>
                <w:kern w:val="0"/>
                <w:sz w:val="24"/>
              </w:rPr>
              <w:t>远离子宫内膜癌</w:t>
            </w:r>
          </w:p>
        </w:tc>
        <w:tc>
          <w:tcPr>
            <w:tcW w:w="2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7139ED">
            <w:pPr>
              <w:jc w:val="center"/>
              <w:rPr>
                <w:rFonts w:eastAsia="仿宋_GB2312"/>
                <w:kern w:val="0"/>
                <w:sz w:val="24"/>
              </w:rPr>
            </w:pPr>
            <w:r>
              <w:rPr>
                <w:rFonts w:eastAsia="仿宋_GB2312" w:hint="eastAsia"/>
                <w:kern w:val="0"/>
                <w:sz w:val="24"/>
              </w:rPr>
              <w:t>孙逸仙纪念医院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7139ED">
            <w:pPr>
              <w:jc w:val="center"/>
              <w:rPr>
                <w:rFonts w:eastAsia="仿宋_GB2312"/>
                <w:kern w:val="0"/>
                <w:sz w:val="24"/>
              </w:rPr>
            </w:pPr>
            <w:r>
              <w:rPr>
                <w:rFonts w:eastAsia="仿宋_GB2312" w:hint="eastAsia"/>
                <w:kern w:val="0"/>
                <w:sz w:val="24"/>
              </w:rPr>
              <w:t>王丽娟</w:t>
            </w:r>
          </w:p>
        </w:tc>
        <w:tc>
          <w:tcPr>
            <w:tcW w:w="1455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7139ED">
            <w:pPr>
              <w:widowControl/>
              <w:shd w:val="clear" w:color="auto" w:fill="FFFFFF"/>
              <w:spacing w:line="500" w:lineRule="exact"/>
              <w:jc w:val="center"/>
              <w:rPr>
                <w:rFonts w:eastAsia="仿宋_GB2312"/>
                <w:kern w:val="0"/>
                <w:sz w:val="24"/>
              </w:rPr>
            </w:pPr>
          </w:p>
        </w:tc>
      </w:tr>
    </w:tbl>
    <w:p w:rsidR="00000000" w:rsidRDefault="007139ED">
      <w:pPr>
        <w:spacing w:line="500" w:lineRule="exact"/>
        <w:jc w:val="center"/>
        <w:rPr>
          <w:rFonts w:eastAsia="黑体" w:hint="eastAsia"/>
          <w:b/>
          <w:kern w:val="0"/>
          <w:sz w:val="24"/>
        </w:rPr>
      </w:pPr>
    </w:p>
    <w:p w:rsidR="00000000" w:rsidRDefault="007139ED">
      <w:pPr>
        <w:spacing w:line="500" w:lineRule="exact"/>
        <w:jc w:val="center"/>
        <w:rPr>
          <w:rFonts w:eastAsia="黑体"/>
          <w:b/>
          <w:kern w:val="0"/>
          <w:sz w:val="24"/>
        </w:rPr>
      </w:pPr>
      <w:r>
        <w:rPr>
          <w:rFonts w:eastAsia="黑体"/>
          <w:b/>
          <w:kern w:val="0"/>
          <w:sz w:val="24"/>
        </w:rPr>
        <w:t>（二）</w:t>
      </w:r>
      <w:r>
        <w:rPr>
          <w:rFonts w:eastAsia="黑体"/>
          <w:b/>
          <w:kern w:val="0"/>
          <w:sz w:val="24"/>
        </w:rPr>
        <w:t>2015</w:t>
      </w:r>
      <w:r>
        <w:rPr>
          <w:rFonts w:eastAsia="黑体"/>
          <w:b/>
          <w:kern w:val="0"/>
          <w:sz w:val="24"/>
        </w:rPr>
        <w:t>年度广东省</w:t>
      </w:r>
      <w:r>
        <w:rPr>
          <w:rFonts w:eastAsia="黑体"/>
          <w:b/>
          <w:kern w:val="0"/>
          <w:sz w:val="24"/>
        </w:rPr>
        <w:t>“</w:t>
      </w:r>
      <w:r>
        <w:rPr>
          <w:rFonts w:eastAsia="黑体"/>
          <w:b/>
          <w:kern w:val="0"/>
          <w:sz w:val="24"/>
        </w:rPr>
        <w:t>精品教材</w:t>
      </w:r>
      <w:r>
        <w:rPr>
          <w:rFonts w:eastAsia="黑体"/>
          <w:b/>
          <w:kern w:val="0"/>
          <w:sz w:val="24"/>
        </w:rPr>
        <w:t>”</w:t>
      </w:r>
      <w:r>
        <w:rPr>
          <w:rFonts w:eastAsia="黑体"/>
          <w:b/>
          <w:kern w:val="0"/>
          <w:sz w:val="24"/>
        </w:rPr>
        <w:t>项目拟推荐名单</w:t>
      </w:r>
    </w:p>
    <w:tbl>
      <w:tblPr>
        <w:tblW w:w="0" w:type="auto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42"/>
        <w:gridCol w:w="4300"/>
        <w:gridCol w:w="2457"/>
        <w:gridCol w:w="1740"/>
      </w:tblGrid>
      <w:tr w:rsidR="00000000">
        <w:trPr>
          <w:trHeight w:val="319"/>
          <w:jc w:val="center"/>
        </w:trPr>
        <w:tc>
          <w:tcPr>
            <w:tcW w:w="942" w:type="dxa"/>
            <w:vAlign w:val="center"/>
          </w:tcPr>
          <w:p w:rsidR="00000000" w:rsidRDefault="007139ED">
            <w:pPr>
              <w:widowControl/>
              <w:spacing w:line="500" w:lineRule="exact"/>
              <w:jc w:val="center"/>
              <w:rPr>
                <w:rFonts w:eastAsia="仿宋_GB2312"/>
                <w:b/>
                <w:kern w:val="0"/>
                <w:sz w:val="24"/>
              </w:rPr>
            </w:pPr>
            <w:r>
              <w:rPr>
                <w:rFonts w:eastAsia="仿宋_GB2312"/>
                <w:b/>
                <w:kern w:val="0"/>
                <w:sz w:val="24"/>
              </w:rPr>
              <w:t>序号</w:t>
            </w:r>
          </w:p>
        </w:tc>
        <w:tc>
          <w:tcPr>
            <w:tcW w:w="4300" w:type="dxa"/>
            <w:vAlign w:val="center"/>
          </w:tcPr>
          <w:p w:rsidR="00000000" w:rsidRDefault="007139ED">
            <w:pPr>
              <w:jc w:val="center"/>
              <w:rPr>
                <w:rFonts w:eastAsia="仿宋_GB2312" w:hint="eastAsia"/>
                <w:b/>
                <w:bCs/>
                <w:sz w:val="24"/>
              </w:rPr>
            </w:pPr>
            <w:r>
              <w:rPr>
                <w:rFonts w:eastAsia="仿宋_GB2312" w:hint="eastAsia"/>
                <w:b/>
                <w:bCs/>
                <w:sz w:val="24"/>
              </w:rPr>
              <w:t>项目名称</w:t>
            </w:r>
          </w:p>
        </w:tc>
        <w:tc>
          <w:tcPr>
            <w:tcW w:w="2457" w:type="dxa"/>
            <w:vAlign w:val="center"/>
          </w:tcPr>
          <w:p w:rsidR="00000000" w:rsidRDefault="007139ED">
            <w:pPr>
              <w:jc w:val="center"/>
              <w:rPr>
                <w:rFonts w:eastAsia="仿宋_GB2312"/>
                <w:b/>
                <w:bCs/>
                <w:sz w:val="24"/>
              </w:rPr>
            </w:pPr>
            <w:r>
              <w:rPr>
                <w:rFonts w:eastAsia="仿宋_GB2312"/>
                <w:b/>
                <w:bCs/>
                <w:sz w:val="24"/>
              </w:rPr>
              <w:t>申报单位</w:t>
            </w:r>
          </w:p>
        </w:tc>
        <w:tc>
          <w:tcPr>
            <w:tcW w:w="1740" w:type="dxa"/>
            <w:vAlign w:val="center"/>
          </w:tcPr>
          <w:p w:rsidR="00000000" w:rsidRDefault="007139ED">
            <w:pPr>
              <w:jc w:val="center"/>
              <w:rPr>
                <w:rFonts w:eastAsia="仿宋_GB2312" w:hint="eastAsia"/>
                <w:b/>
                <w:bCs/>
                <w:sz w:val="24"/>
              </w:rPr>
            </w:pPr>
            <w:r>
              <w:rPr>
                <w:rFonts w:eastAsia="仿宋_GB2312" w:hint="eastAsia"/>
                <w:b/>
                <w:bCs/>
                <w:sz w:val="24"/>
              </w:rPr>
              <w:t>项目负责人</w:t>
            </w:r>
          </w:p>
        </w:tc>
      </w:tr>
      <w:tr w:rsidR="00000000">
        <w:trPr>
          <w:trHeight w:val="319"/>
          <w:jc w:val="center"/>
        </w:trPr>
        <w:tc>
          <w:tcPr>
            <w:tcW w:w="942" w:type="dxa"/>
            <w:vAlign w:val="center"/>
          </w:tcPr>
          <w:p w:rsidR="00000000" w:rsidRDefault="007139ED">
            <w:pPr>
              <w:widowControl/>
              <w:shd w:val="clear" w:color="auto" w:fill="FFFFFF"/>
              <w:spacing w:line="500" w:lineRule="exact"/>
              <w:jc w:val="center"/>
              <w:rPr>
                <w:rFonts w:eastAsia="仿宋_GB2312"/>
                <w:kern w:val="0"/>
                <w:sz w:val="24"/>
              </w:rPr>
            </w:pPr>
            <w:r>
              <w:rPr>
                <w:rFonts w:eastAsia="仿宋_GB2312"/>
                <w:kern w:val="0"/>
                <w:sz w:val="24"/>
              </w:rPr>
              <w:t>1</w:t>
            </w:r>
          </w:p>
        </w:tc>
        <w:tc>
          <w:tcPr>
            <w:tcW w:w="4300" w:type="dxa"/>
            <w:vAlign w:val="center"/>
          </w:tcPr>
          <w:p w:rsidR="00000000" w:rsidRDefault="007139ED">
            <w:pPr>
              <w:jc w:val="center"/>
              <w:rPr>
                <w:rFonts w:eastAsia="仿宋_GB2312"/>
                <w:sz w:val="24"/>
              </w:rPr>
            </w:pPr>
            <w:r>
              <w:rPr>
                <w:rFonts w:eastAsia="仿宋_GB2312" w:hint="eastAsia"/>
                <w:sz w:val="24"/>
              </w:rPr>
              <w:t>综合化学实验</w:t>
            </w:r>
          </w:p>
        </w:tc>
        <w:tc>
          <w:tcPr>
            <w:tcW w:w="2457" w:type="dxa"/>
            <w:vAlign w:val="center"/>
          </w:tcPr>
          <w:p w:rsidR="00000000" w:rsidRDefault="007139ED">
            <w:pPr>
              <w:jc w:val="center"/>
              <w:rPr>
                <w:rFonts w:eastAsia="仿宋_GB2312"/>
                <w:sz w:val="24"/>
              </w:rPr>
            </w:pPr>
            <w:r>
              <w:rPr>
                <w:rFonts w:eastAsia="仿宋_GB2312" w:hint="eastAsia"/>
                <w:sz w:val="24"/>
              </w:rPr>
              <w:t>化学与化学工程学院</w:t>
            </w:r>
          </w:p>
        </w:tc>
        <w:tc>
          <w:tcPr>
            <w:tcW w:w="1740" w:type="dxa"/>
            <w:vAlign w:val="center"/>
          </w:tcPr>
          <w:p w:rsidR="00000000" w:rsidRDefault="007139ED">
            <w:pPr>
              <w:jc w:val="center"/>
              <w:rPr>
                <w:rFonts w:eastAsia="仿宋_GB2312"/>
                <w:sz w:val="24"/>
              </w:rPr>
            </w:pPr>
            <w:r>
              <w:rPr>
                <w:rFonts w:eastAsia="仿宋_GB2312" w:hint="eastAsia"/>
                <w:sz w:val="24"/>
              </w:rPr>
              <w:t>毛宗万</w:t>
            </w:r>
          </w:p>
        </w:tc>
      </w:tr>
      <w:tr w:rsidR="00000000">
        <w:trPr>
          <w:trHeight w:val="319"/>
          <w:jc w:val="center"/>
        </w:trPr>
        <w:tc>
          <w:tcPr>
            <w:tcW w:w="942" w:type="dxa"/>
            <w:vAlign w:val="center"/>
          </w:tcPr>
          <w:p w:rsidR="00000000" w:rsidRDefault="007139ED">
            <w:pPr>
              <w:widowControl/>
              <w:shd w:val="clear" w:color="auto" w:fill="FFFFFF"/>
              <w:spacing w:line="500" w:lineRule="exact"/>
              <w:jc w:val="center"/>
              <w:rPr>
                <w:rFonts w:eastAsia="仿宋_GB2312"/>
                <w:kern w:val="0"/>
                <w:sz w:val="24"/>
              </w:rPr>
            </w:pPr>
            <w:r>
              <w:rPr>
                <w:rFonts w:eastAsia="仿宋_GB2312"/>
                <w:kern w:val="0"/>
                <w:sz w:val="24"/>
              </w:rPr>
              <w:t>2</w:t>
            </w:r>
          </w:p>
        </w:tc>
        <w:tc>
          <w:tcPr>
            <w:tcW w:w="4300" w:type="dxa"/>
            <w:vAlign w:val="center"/>
          </w:tcPr>
          <w:p w:rsidR="00000000" w:rsidRDefault="007139ED">
            <w:pPr>
              <w:jc w:val="center"/>
              <w:rPr>
                <w:rFonts w:eastAsia="仿宋_GB2312"/>
                <w:sz w:val="24"/>
              </w:rPr>
            </w:pPr>
            <w:r>
              <w:rPr>
                <w:rFonts w:eastAsia="仿宋_GB2312" w:hint="eastAsia"/>
                <w:sz w:val="24"/>
              </w:rPr>
              <w:t>现代遗传学教程（第</w:t>
            </w:r>
            <w:r>
              <w:rPr>
                <w:rFonts w:eastAsia="仿宋_GB2312" w:hint="eastAsia"/>
                <w:sz w:val="24"/>
              </w:rPr>
              <w:t>3</w:t>
            </w:r>
            <w:r>
              <w:rPr>
                <w:rFonts w:eastAsia="仿宋_GB2312" w:hint="eastAsia"/>
                <w:sz w:val="24"/>
              </w:rPr>
              <w:t>版）</w:t>
            </w:r>
          </w:p>
        </w:tc>
        <w:tc>
          <w:tcPr>
            <w:tcW w:w="2457" w:type="dxa"/>
            <w:vAlign w:val="center"/>
          </w:tcPr>
          <w:p w:rsidR="00000000" w:rsidRDefault="007139ED">
            <w:pPr>
              <w:jc w:val="center"/>
              <w:rPr>
                <w:rFonts w:eastAsia="仿宋_GB2312"/>
                <w:sz w:val="24"/>
              </w:rPr>
            </w:pPr>
            <w:r>
              <w:rPr>
                <w:rFonts w:eastAsia="仿宋_GB2312" w:hint="eastAsia"/>
                <w:sz w:val="24"/>
              </w:rPr>
              <w:t>生命科学大学院</w:t>
            </w:r>
          </w:p>
        </w:tc>
        <w:tc>
          <w:tcPr>
            <w:tcW w:w="1740" w:type="dxa"/>
            <w:vAlign w:val="center"/>
          </w:tcPr>
          <w:p w:rsidR="00000000" w:rsidRDefault="007139ED">
            <w:pPr>
              <w:jc w:val="center"/>
              <w:rPr>
                <w:rFonts w:eastAsia="仿宋_GB2312"/>
                <w:sz w:val="24"/>
              </w:rPr>
            </w:pPr>
            <w:r>
              <w:rPr>
                <w:rFonts w:eastAsia="仿宋_GB2312" w:hint="eastAsia"/>
                <w:sz w:val="24"/>
              </w:rPr>
              <w:t>贺竹梅</w:t>
            </w:r>
          </w:p>
        </w:tc>
      </w:tr>
      <w:tr w:rsidR="00000000">
        <w:trPr>
          <w:trHeight w:val="319"/>
          <w:jc w:val="center"/>
        </w:trPr>
        <w:tc>
          <w:tcPr>
            <w:tcW w:w="942" w:type="dxa"/>
            <w:vAlign w:val="center"/>
          </w:tcPr>
          <w:p w:rsidR="00000000" w:rsidRDefault="007139ED">
            <w:pPr>
              <w:widowControl/>
              <w:shd w:val="clear" w:color="auto" w:fill="FFFFFF"/>
              <w:spacing w:line="500" w:lineRule="exact"/>
              <w:jc w:val="center"/>
              <w:rPr>
                <w:rFonts w:eastAsia="仿宋_GB2312"/>
                <w:kern w:val="0"/>
                <w:sz w:val="24"/>
              </w:rPr>
            </w:pPr>
            <w:r>
              <w:rPr>
                <w:rFonts w:eastAsia="仿宋_GB2312"/>
                <w:kern w:val="0"/>
                <w:sz w:val="24"/>
              </w:rPr>
              <w:t>3</w:t>
            </w:r>
          </w:p>
        </w:tc>
        <w:tc>
          <w:tcPr>
            <w:tcW w:w="4300" w:type="dxa"/>
            <w:vAlign w:val="center"/>
          </w:tcPr>
          <w:p w:rsidR="00000000" w:rsidRDefault="007139ED">
            <w:pPr>
              <w:jc w:val="center"/>
              <w:rPr>
                <w:rFonts w:eastAsia="仿宋_GB2312"/>
                <w:sz w:val="24"/>
              </w:rPr>
            </w:pPr>
            <w:r>
              <w:rPr>
                <w:rFonts w:eastAsia="仿宋_GB2312" w:hint="eastAsia"/>
                <w:sz w:val="24"/>
              </w:rPr>
              <w:t>Network Biology</w:t>
            </w:r>
          </w:p>
        </w:tc>
        <w:tc>
          <w:tcPr>
            <w:tcW w:w="2457" w:type="dxa"/>
            <w:vAlign w:val="center"/>
          </w:tcPr>
          <w:p w:rsidR="00000000" w:rsidRDefault="007139ED">
            <w:pPr>
              <w:jc w:val="center"/>
              <w:rPr>
                <w:rFonts w:eastAsia="仿宋_GB2312"/>
                <w:sz w:val="24"/>
              </w:rPr>
            </w:pPr>
            <w:r>
              <w:rPr>
                <w:rFonts w:eastAsia="仿宋_GB2312" w:hint="eastAsia"/>
                <w:sz w:val="24"/>
              </w:rPr>
              <w:t>生命科学大学院</w:t>
            </w:r>
          </w:p>
        </w:tc>
        <w:tc>
          <w:tcPr>
            <w:tcW w:w="1740" w:type="dxa"/>
            <w:vAlign w:val="center"/>
          </w:tcPr>
          <w:p w:rsidR="00000000" w:rsidRDefault="007139ED">
            <w:pPr>
              <w:jc w:val="center"/>
              <w:rPr>
                <w:rFonts w:eastAsia="仿宋_GB2312"/>
                <w:sz w:val="24"/>
              </w:rPr>
            </w:pPr>
            <w:r>
              <w:rPr>
                <w:rFonts w:eastAsia="仿宋_GB2312" w:hint="eastAsia"/>
                <w:sz w:val="24"/>
              </w:rPr>
              <w:t>张文军</w:t>
            </w:r>
          </w:p>
        </w:tc>
      </w:tr>
      <w:tr w:rsidR="00000000">
        <w:trPr>
          <w:trHeight w:val="319"/>
          <w:jc w:val="center"/>
        </w:trPr>
        <w:tc>
          <w:tcPr>
            <w:tcW w:w="942" w:type="dxa"/>
            <w:vAlign w:val="center"/>
          </w:tcPr>
          <w:p w:rsidR="00000000" w:rsidRDefault="007139ED">
            <w:pPr>
              <w:widowControl/>
              <w:shd w:val="clear" w:color="auto" w:fill="FFFFFF"/>
              <w:spacing w:line="500" w:lineRule="exact"/>
              <w:jc w:val="center"/>
              <w:rPr>
                <w:rFonts w:eastAsia="仿宋_GB2312"/>
                <w:kern w:val="0"/>
                <w:sz w:val="24"/>
              </w:rPr>
            </w:pPr>
            <w:r>
              <w:rPr>
                <w:rFonts w:eastAsia="仿宋_GB2312"/>
                <w:kern w:val="0"/>
                <w:sz w:val="24"/>
              </w:rPr>
              <w:t>4</w:t>
            </w:r>
          </w:p>
        </w:tc>
        <w:tc>
          <w:tcPr>
            <w:tcW w:w="4300" w:type="dxa"/>
            <w:vAlign w:val="center"/>
          </w:tcPr>
          <w:p w:rsidR="00000000" w:rsidRDefault="007139ED">
            <w:pPr>
              <w:jc w:val="center"/>
              <w:rPr>
                <w:rFonts w:eastAsia="仿宋_GB2312"/>
                <w:sz w:val="24"/>
              </w:rPr>
            </w:pPr>
            <w:r>
              <w:rPr>
                <w:rFonts w:eastAsia="仿宋_GB2312" w:hint="eastAsia"/>
                <w:sz w:val="24"/>
              </w:rPr>
              <w:t>定密理论与实务</w:t>
            </w:r>
          </w:p>
        </w:tc>
        <w:tc>
          <w:tcPr>
            <w:tcW w:w="2457" w:type="dxa"/>
            <w:vAlign w:val="center"/>
          </w:tcPr>
          <w:p w:rsidR="00000000" w:rsidRDefault="007139ED">
            <w:pPr>
              <w:jc w:val="center"/>
              <w:rPr>
                <w:rFonts w:eastAsia="仿宋_GB2312"/>
                <w:sz w:val="24"/>
              </w:rPr>
            </w:pPr>
            <w:r>
              <w:rPr>
                <w:rFonts w:eastAsia="仿宋_GB2312" w:hint="eastAsia"/>
                <w:sz w:val="24"/>
              </w:rPr>
              <w:t>资讯管理学院</w:t>
            </w:r>
          </w:p>
        </w:tc>
        <w:tc>
          <w:tcPr>
            <w:tcW w:w="1740" w:type="dxa"/>
            <w:vAlign w:val="center"/>
          </w:tcPr>
          <w:p w:rsidR="00000000" w:rsidRDefault="007139ED">
            <w:pPr>
              <w:jc w:val="center"/>
              <w:rPr>
                <w:rFonts w:eastAsia="仿宋_GB2312"/>
                <w:sz w:val="24"/>
              </w:rPr>
            </w:pPr>
            <w:r>
              <w:rPr>
                <w:rFonts w:eastAsia="仿宋_GB2312" w:hint="eastAsia"/>
                <w:sz w:val="24"/>
              </w:rPr>
              <w:t>韦景竹</w:t>
            </w:r>
          </w:p>
        </w:tc>
      </w:tr>
      <w:tr w:rsidR="00000000">
        <w:trPr>
          <w:trHeight w:val="319"/>
          <w:jc w:val="center"/>
        </w:trPr>
        <w:tc>
          <w:tcPr>
            <w:tcW w:w="942" w:type="dxa"/>
            <w:vAlign w:val="center"/>
          </w:tcPr>
          <w:p w:rsidR="00000000" w:rsidRDefault="007139ED">
            <w:pPr>
              <w:widowControl/>
              <w:shd w:val="clear" w:color="auto" w:fill="FFFFFF"/>
              <w:spacing w:line="500" w:lineRule="exact"/>
              <w:jc w:val="center"/>
              <w:rPr>
                <w:rFonts w:eastAsia="仿宋_GB2312"/>
                <w:kern w:val="0"/>
                <w:sz w:val="24"/>
              </w:rPr>
            </w:pPr>
            <w:r>
              <w:rPr>
                <w:rFonts w:eastAsia="仿宋_GB2312"/>
                <w:kern w:val="0"/>
                <w:sz w:val="24"/>
              </w:rPr>
              <w:t>5</w:t>
            </w:r>
          </w:p>
        </w:tc>
        <w:tc>
          <w:tcPr>
            <w:tcW w:w="4300" w:type="dxa"/>
            <w:vAlign w:val="center"/>
          </w:tcPr>
          <w:p w:rsidR="00000000" w:rsidRDefault="007139ED">
            <w:pPr>
              <w:jc w:val="center"/>
              <w:rPr>
                <w:rFonts w:eastAsia="仿宋_GB2312"/>
                <w:sz w:val="24"/>
              </w:rPr>
            </w:pPr>
            <w:r>
              <w:rPr>
                <w:rFonts w:eastAsia="仿宋_GB2312" w:hint="eastAsia"/>
                <w:sz w:val="24"/>
              </w:rPr>
              <w:t>非物质文化遗产学概论</w:t>
            </w:r>
          </w:p>
        </w:tc>
        <w:tc>
          <w:tcPr>
            <w:tcW w:w="2457" w:type="dxa"/>
            <w:vAlign w:val="center"/>
          </w:tcPr>
          <w:p w:rsidR="00000000" w:rsidRDefault="007139ED">
            <w:pPr>
              <w:jc w:val="center"/>
              <w:rPr>
                <w:rFonts w:eastAsia="仿宋_GB2312"/>
                <w:sz w:val="24"/>
              </w:rPr>
            </w:pPr>
            <w:r>
              <w:rPr>
                <w:rFonts w:eastAsia="仿宋_GB2312" w:hint="eastAsia"/>
                <w:sz w:val="24"/>
              </w:rPr>
              <w:t>中国语言文学系</w:t>
            </w:r>
          </w:p>
        </w:tc>
        <w:tc>
          <w:tcPr>
            <w:tcW w:w="1740" w:type="dxa"/>
            <w:vAlign w:val="center"/>
          </w:tcPr>
          <w:p w:rsidR="00000000" w:rsidRDefault="007139ED">
            <w:pPr>
              <w:jc w:val="center"/>
              <w:rPr>
                <w:rFonts w:eastAsia="仿宋_GB2312"/>
                <w:sz w:val="24"/>
              </w:rPr>
            </w:pPr>
            <w:r>
              <w:rPr>
                <w:rFonts w:eastAsia="仿宋_GB2312" w:hint="eastAsia"/>
                <w:sz w:val="24"/>
              </w:rPr>
              <w:t>宋俊华</w:t>
            </w:r>
          </w:p>
        </w:tc>
      </w:tr>
      <w:tr w:rsidR="00000000">
        <w:trPr>
          <w:trHeight w:val="319"/>
          <w:jc w:val="center"/>
        </w:trPr>
        <w:tc>
          <w:tcPr>
            <w:tcW w:w="942" w:type="dxa"/>
            <w:vAlign w:val="center"/>
          </w:tcPr>
          <w:p w:rsidR="00000000" w:rsidRDefault="007139ED">
            <w:pPr>
              <w:widowControl/>
              <w:shd w:val="clear" w:color="auto" w:fill="FFFFFF"/>
              <w:spacing w:line="500" w:lineRule="exact"/>
              <w:jc w:val="center"/>
              <w:rPr>
                <w:rFonts w:eastAsia="仿宋_GB2312"/>
                <w:kern w:val="0"/>
                <w:sz w:val="24"/>
              </w:rPr>
            </w:pPr>
            <w:r>
              <w:rPr>
                <w:rFonts w:eastAsia="仿宋_GB2312"/>
                <w:kern w:val="0"/>
                <w:sz w:val="24"/>
              </w:rPr>
              <w:t>6</w:t>
            </w:r>
          </w:p>
        </w:tc>
        <w:tc>
          <w:tcPr>
            <w:tcW w:w="4300" w:type="dxa"/>
            <w:vAlign w:val="center"/>
          </w:tcPr>
          <w:p w:rsidR="00000000" w:rsidRDefault="007139ED">
            <w:pPr>
              <w:jc w:val="center"/>
              <w:rPr>
                <w:rFonts w:eastAsia="仿宋_GB2312"/>
                <w:sz w:val="24"/>
              </w:rPr>
            </w:pPr>
            <w:r>
              <w:rPr>
                <w:rFonts w:eastAsia="仿宋_GB2312" w:hint="eastAsia"/>
                <w:sz w:val="24"/>
              </w:rPr>
              <w:t>图解植物系统学</w:t>
            </w:r>
          </w:p>
        </w:tc>
        <w:tc>
          <w:tcPr>
            <w:tcW w:w="2457" w:type="dxa"/>
            <w:vAlign w:val="center"/>
          </w:tcPr>
          <w:p w:rsidR="00000000" w:rsidRDefault="007139ED">
            <w:pPr>
              <w:jc w:val="center"/>
              <w:rPr>
                <w:rFonts w:eastAsia="仿宋_GB2312"/>
                <w:sz w:val="24"/>
              </w:rPr>
            </w:pPr>
            <w:r>
              <w:rPr>
                <w:rFonts w:eastAsia="仿宋_GB2312" w:hint="eastAsia"/>
                <w:sz w:val="24"/>
              </w:rPr>
              <w:t>生命科学大学院</w:t>
            </w:r>
          </w:p>
        </w:tc>
        <w:tc>
          <w:tcPr>
            <w:tcW w:w="1740" w:type="dxa"/>
            <w:vAlign w:val="center"/>
          </w:tcPr>
          <w:p w:rsidR="00000000" w:rsidRDefault="007139ED">
            <w:pPr>
              <w:jc w:val="center"/>
              <w:rPr>
                <w:rFonts w:eastAsia="仿宋_GB2312"/>
                <w:sz w:val="24"/>
              </w:rPr>
            </w:pPr>
            <w:r>
              <w:rPr>
                <w:rFonts w:eastAsia="仿宋_GB2312" w:hint="eastAsia"/>
                <w:sz w:val="24"/>
              </w:rPr>
              <w:t>廖文波</w:t>
            </w:r>
          </w:p>
        </w:tc>
      </w:tr>
      <w:tr w:rsidR="00000000">
        <w:trPr>
          <w:trHeight w:val="319"/>
          <w:jc w:val="center"/>
        </w:trPr>
        <w:tc>
          <w:tcPr>
            <w:tcW w:w="942" w:type="dxa"/>
            <w:vAlign w:val="center"/>
          </w:tcPr>
          <w:p w:rsidR="00000000" w:rsidRDefault="007139ED">
            <w:pPr>
              <w:widowControl/>
              <w:shd w:val="clear" w:color="auto" w:fill="FFFFFF"/>
              <w:spacing w:line="500" w:lineRule="exact"/>
              <w:jc w:val="center"/>
              <w:rPr>
                <w:rFonts w:eastAsia="仿宋_GB2312"/>
                <w:kern w:val="0"/>
                <w:sz w:val="24"/>
              </w:rPr>
            </w:pPr>
            <w:r>
              <w:rPr>
                <w:rFonts w:eastAsia="仿宋_GB2312"/>
                <w:kern w:val="0"/>
                <w:sz w:val="24"/>
              </w:rPr>
              <w:t>7</w:t>
            </w:r>
          </w:p>
        </w:tc>
        <w:tc>
          <w:tcPr>
            <w:tcW w:w="4300" w:type="dxa"/>
            <w:vAlign w:val="center"/>
          </w:tcPr>
          <w:p w:rsidR="00000000" w:rsidRDefault="007139ED">
            <w:pPr>
              <w:jc w:val="center"/>
              <w:rPr>
                <w:rFonts w:eastAsia="仿宋_GB2312"/>
                <w:sz w:val="24"/>
              </w:rPr>
            </w:pPr>
            <w:r>
              <w:rPr>
                <w:rFonts w:eastAsia="仿宋_GB2312" w:hint="eastAsia"/>
                <w:sz w:val="24"/>
              </w:rPr>
              <w:t>现代常微分方程</w:t>
            </w:r>
          </w:p>
        </w:tc>
        <w:tc>
          <w:tcPr>
            <w:tcW w:w="2457" w:type="dxa"/>
            <w:vAlign w:val="center"/>
          </w:tcPr>
          <w:p w:rsidR="00000000" w:rsidRDefault="007139ED">
            <w:pPr>
              <w:jc w:val="center"/>
              <w:rPr>
                <w:rFonts w:eastAsia="仿宋_GB2312"/>
                <w:sz w:val="24"/>
              </w:rPr>
            </w:pPr>
            <w:r>
              <w:rPr>
                <w:rFonts w:eastAsia="仿宋_GB2312" w:hint="eastAsia"/>
                <w:sz w:val="24"/>
              </w:rPr>
              <w:t>数学与</w:t>
            </w:r>
            <w:r>
              <w:rPr>
                <w:rFonts w:eastAsia="仿宋_GB2312" w:hint="eastAsia"/>
                <w:sz w:val="24"/>
              </w:rPr>
              <w:t>计算科学学院</w:t>
            </w:r>
          </w:p>
        </w:tc>
        <w:tc>
          <w:tcPr>
            <w:tcW w:w="1740" w:type="dxa"/>
            <w:vAlign w:val="center"/>
          </w:tcPr>
          <w:p w:rsidR="00000000" w:rsidRDefault="007139ED">
            <w:pPr>
              <w:jc w:val="center"/>
              <w:rPr>
                <w:rFonts w:eastAsia="仿宋_GB2312"/>
                <w:sz w:val="24"/>
              </w:rPr>
            </w:pPr>
            <w:r>
              <w:rPr>
                <w:rFonts w:eastAsia="仿宋_GB2312" w:hint="eastAsia"/>
                <w:sz w:val="24"/>
              </w:rPr>
              <w:t>周天寿</w:t>
            </w:r>
          </w:p>
        </w:tc>
      </w:tr>
      <w:tr w:rsidR="00000000">
        <w:trPr>
          <w:trHeight w:val="319"/>
          <w:jc w:val="center"/>
        </w:trPr>
        <w:tc>
          <w:tcPr>
            <w:tcW w:w="942" w:type="dxa"/>
            <w:vAlign w:val="center"/>
          </w:tcPr>
          <w:p w:rsidR="00000000" w:rsidRDefault="007139ED">
            <w:pPr>
              <w:widowControl/>
              <w:shd w:val="clear" w:color="auto" w:fill="FFFFFF"/>
              <w:spacing w:line="500" w:lineRule="exact"/>
              <w:jc w:val="center"/>
              <w:rPr>
                <w:rFonts w:eastAsia="仿宋_GB2312"/>
                <w:kern w:val="0"/>
                <w:sz w:val="24"/>
              </w:rPr>
            </w:pPr>
            <w:r>
              <w:rPr>
                <w:rFonts w:eastAsia="仿宋_GB2312"/>
                <w:kern w:val="0"/>
                <w:sz w:val="24"/>
              </w:rPr>
              <w:t>8</w:t>
            </w:r>
          </w:p>
        </w:tc>
        <w:tc>
          <w:tcPr>
            <w:tcW w:w="4300" w:type="dxa"/>
            <w:vAlign w:val="center"/>
          </w:tcPr>
          <w:p w:rsidR="00000000" w:rsidRDefault="007139ED">
            <w:pPr>
              <w:jc w:val="center"/>
              <w:rPr>
                <w:rFonts w:eastAsia="仿宋_GB2312"/>
                <w:sz w:val="24"/>
              </w:rPr>
            </w:pPr>
            <w:r>
              <w:rPr>
                <w:rFonts w:eastAsia="仿宋_GB2312" w:hint="eastAsia"/>
                <w:sz w:val="24"/>
              </w:rPr>
              <w:t>网络与信息安全综合实践</w:t>
            </w:r>
          </w:p>
        </w:tc>
        <w:tc>
          <w:tcPr>
            <w:tcW w:w="2457" w:type="dxa"/>
            <w:vAlign w:val="center"/>
          </w:tcPr>
          <w:p w:rsidR="00000000" w:rsidRDefault="007139ED">
            <w:pPr>
              <w:jc w:val="center"/>
              <w:rPr>
                <w:rFonts w:eastAsia="仿宋_GB2312"/>
                <w:sz w:val="24"/>
              </w:rPr>
            </w:pPr>
            <w:r>
              <w:rPr>
                <w:rFonts w:eastAsia="仿宋_GB2312" w:hint="eastAsia"/>
                <w:sz w:val="24"/>
              </w:rPr>
              <w:t>东校区教学实验中心</w:t>
            </w:r>
          </w:p>
        </w:tc>
        <w:tc>
          <w:tcPr>
            <w:tcW w:w="1740" w:type="dxa"/>
            <w:vAlign w:val="center"/>
          </w:tcPr>
          <w:p w:rsidR="00000000" w:rsidRDefault="007139ED">
            <w:pPr>
              <w:jc w:val="center"/>
              <w:rPr>
                <w:rFonts w:eastAsia="仿宋_GB2312"/>
                <w:sz w:val="24"/>
              </w:rPr>
            </w:pPr>
            <w:r>
              <w:rPr>
                <w:rFonts w:eastAsia="仿宋_GB2312" w:hint="eastAsia"/>
                <w:sz w:val="24"/>
              </w:rPr>
              <w:t>王盛邦</w:t>
            </w:r>
          </w:p>
        </w:tc>
      </w:tr>
      <w:tr w:rsidR="00000000">
        <w:trPr>
          <w:trHeight w:val="319"/>
          <w:jc w:val="center"/>
        </w:trPr>
        <w:tc>
          <w:tcPr>
            <w:tcW w:w="942" w:type="dxa"/>
            <w:vAlign w:val="center"/>
          </w:tcPr>
          <w:p w:rsidR="00000000" w:rsidRDefault="007139ED">
            <w:pPr>
              <w:widowControl/>
              <w:shd w:val="clear" w:color="auto" w:fill="FFFFFF"/>
              <w:spacing w:line="500" w:lineRule="exact"/>
              <w:jc w:val="center"/>
              <w:rPr>
                <w:rFonts w:eastAsia="仿宋_GB2312"/>
                <w:kern w:val="0"/>
                <w:sz w:val="24"/>
              </w:rPr>
            </w:pPr>
            <w:r>
              <w:rPr>
                <w:rFonts w:eastAsia="仿宋_GB2312"/>
                <w:kern w:val="0"/>
                <w:sz w:val="24"/>
              </w:rPr>
              <w:lastRenderedPageBreak/>
              <w:t>9</w:t>
            </w:r>
          </w:p>
        </w:tc>
        <w:tc>
          <w:tcPr>
            <w:tcW w:w="4300" w:type="dxa"/>
            <w:vAlign w:val="center"/>
          </w:tcPr>
          <w:p w:rsidR="00000000" w:rsidRDefault="007139ED">
            <w:pPr>
              <w:jc w:val="center"/>
              <w:rPr>
                <w:rFonts w:eastAsia="仿宋_GB2312"/>
                <w:sz w:val="24"/>
              </w:rPr>
            </w:pPr>
            <w:r>
              <w:rPr>
                <w:rFonts w:eastAsia="仿宋_GB2312" w:hint="eastAsia"/>
                <w:sz w:val="24"/>
              </w:rPr>
              <w:t>大学法语阅读教程</w:t>
            </w:r>
            <w:r>
              <w:rPr>
                <w:rFonts w:eastAsia="仿宋_GB2312" w:hint="eastAsia"/>
                <w:sz w:val="24"/>
              </w:rPr>
              <w:t>3</w:t>
            </w:r>
          </w:p>
        </w:tc>
        <w:tc>
          <w:tcPr>
            <w:tcW w:w="2457" w:type="dxa"/>
            <w:vAlign w:val="center"/>
          </w:tcPr>
          <w:p w:rsidR="00000000" w:rsidRDefault="007139ED">
            <w:pPr>
              <w:jc w:val="center"/>
              <w:rPr>
                <w:rFonts w:eastAsia="仿宋_GB2312"/>
                <w:sz w:val="24"/>
              </w:rPr>
            </w:pPr>
            <w:r>
              <w:rPr>
                <w:rFonts w:eastAsia="仿宋_GB2312" w:hint="eastAsia"/>
                <w:sz w:val="24"/>
              </w:rPr>
              <w:t>外国语学院</w:t>
            </w:r>
          </w:p>
        </w:tc>
        <w:tc>
          <w:tcPr>
            <w:tcW w:w="1740" w:type="dxa"/>
            <w:vAlign w:val="center"/>
          </w:tcPr>
          <w:p w:rsidR="00000000" w:rsidRDefault="007139ED">
            <w:pPr>
              <w:jc w:val="center"/>
              <w:rPr>
                <w:rFonts w:eastAsia="仿宋_GB2312"/>
                <w:sz w:val="24"/>
              </w:rPr>
            </w:pPr>
            <w:r>
              <w:rPr>
                <w:rFonts w:eastAsia="仿宋_GB2312" w:hint="eastAsia"/>
                <w:sz w:val="24"/>
              </w:rPr>
              <w:t>曾晓阳</w:t>
            </w:r>
          </w:p>
        </w:tc>
      </w:tr>
      <w:tr w:rsidR="00000000">
        <w:trPr>
          <w:trHeight w:val="319"/>
          <w:jc w:val="center"/>
        </w:trPr>
        <w:tc>
          <w:tcPr>
            <w:tcW w:w="942" w:type="dxa"/>
            <w:vAlign w:val="center"/>
          </w:tcPr>
          <w:p w:rsidR="00000000" w:rsidRDefault="007139ED">
            <w:pPr>
              <w:widowControl/>
              <w:shd w:val="clear" w:color="auto" w:fill="FFFFFF"/>
              <w:spacing w:line="500" w:lineRule="exact"/>
              <w:jc w:val="center"/>
              <w:rPr>
                <w:rFonts w:eastAsia="仿宋_GB2312"/>
                <w:kern w:val="0"/>
                <w:sz w:val="24"/>
              </w:rPr>
            </w:pPr>
            <w:r>
              <w:rPr>
                <w:rFonts w:eastAsia="仿宋_GB2312"/>
                <w:kern w:val="0"/>
                <w:sz w:val="24"/>
              </w:rPr>
              <w:t>10</w:t>
            </w:r>
          </w:p>
        </w:tc>
        <w:tc>
          <w:tcPr>
            <w:tcW w:w="4300" w:type="dxa"/>
            <w:vAlign w:val="center"/>
          </w:tcPr>
          <w:p w:rsidR="00000000" w:rsidRDefault="007139ED">
            <w:pPr>
              <w:jc w:val="center"/>
              <w:rPr>
                <w:rFonts w:eastAsia="仿宋_GB2312"/>
                <w:sz w:val="24"/>
              </w:rPr>
            </w:pPr>
            <w:r>
              <w:rPr>
                <w:rFonts w:eastAsia="仿宋_GB2312" w:hint="eastAsia"/>
                <w:sz w:val="24"/>
              </w:rPr>
              <w:t>西方图书与图书馆史</w:t>
            </w:r>
          </w:p>
        </w:tc>
        <w:tc>
          <w:tcPr>
            <w:tcW w:w="2457" w:type="dxa"/>
            <w:vAlign w:val="center"/>
          </w:tcPr>
          <w:p w:rsidR="00000000" w:rsidRDefault="007139ED">
            <w:pPr>
              <w:jc w:val="center"/>
              <w:rPr>
                <w:rFonts w:eastAsia="仿宋_GB2312"/>
                <w:sz w:val="24"/>
              </w:rPr>
            </w:pPr>
            <w:r>
              <w:rPr>
                <w:rFonts w:eastAsia="仿宋_GB2312" w:hint="eastAsia"/>
                <w:sz w:val="24"/>
              </w:rPr>
              <w:t>资讯管理学院</w:t>
            </w:r>
          </w:p>
        </w:tc>
        <w:tc>
          <w:tcPr>
            <w:tcW w:w="1740" w:type="dxa"/>
            <w:vAlign w:val="center"/>
          </w:tcPr>
          <w:p w:rsidR="00000000" w:rsidRDefault="007139ED">
            <w:pPr>
              <w:jc w:val="center"/>
              <w:rPr>
                <w:rFonts w:eastAsia="仿宋_GB2312"/>
                <w:sz w:val="24"/>
              </w:rPr>
            </w:pPr>
            <w:r>
              <w:rPr>
                <w:rFonts w:eastAsia="仿宋_GB2312" w:hint="eastAsia"/>
                <w:sz w:val="24"/>
              </w:rPr>
              <w:t>张靖</w:t>
            </w:r>
          </w:p>
        </w:tc>
      </w:tr>
      <w:tr w:rsidR="00000000">
        <w:trPr>
          <w:trHeight w:val="319"/>
          <w:jc w:val="center"/>
        </w:trPr>
        <w:tc>
          <w:tcPr>
            <w:tcW w:w="942" w:type="dxa"/>
            <w:vAlign w:val="center"/>
          </w:tcPr>
          <w:p w:rsidR="00000000" w:rsidRDefault="007139ED">
            <w:pPr>
              <w:widowControl/>
              <w:shd w:val="clear" w:color="auto" w:fill="FFFFFF"/>
              <w:spacing w:line="500" w:lineRule="exact"/>
              <w:jc w:val="center"/>
              <w:rPr>
                <w:rFonts w:eastAsia="仿宋_GB2312"/>
                <w:kern w:val="0"/>
                <w:sz w:val="24"/>
              </w:rPr>
            </w:pPr>
            <w:r>
              <w:rPr>
                <w:rFonts w:eastAsia="仿宋_GB2312"/>
                <w:kern w:val="0"/>
                <w:sz w:val="24"/>
              </w:rPr>
              <w:t>11</w:t>
            </w:r>
          </w:p>
        </w:tc>
        <w:tc>
          <w:tcPr>
            <w:tcW w:w="4300" w:type="dxa"/>
            <w:vAlign w:val="center"/>
          </w:tcPr>
          <w:p w:rsidR="00000000" w:rsidRDefault="007139ED">
            <w:pPr>
              <w:jc w:val="center"/>
              <w:rPr>
                <w:rFonts w:eastAsia="仿宋_GB2312"/>
                <w:sz w:val="24"/>
              </w:rPr>
            </w:pPr>
            <w:r>
              <w:rPr>
                <w:rFonts w:eastAsia="仿宋_GB2312" w:hint="eastAsia"/>
                <w:sz w:val="24"/>
              </w:rPr>
              <w:t>药物化学新教材编写</w:t>
            </w:r>
          </w:p>
        </w:tc>
        <w:tc>
          <w:tcPr>
            <w:tcW w:w="2457" w:type="dxa"/>
            <w:vAlign w:val="center"/>
          </w:tcPr>
          <w:p w:rsidR="00000000" w:rsidRDefault="007139ED">
            <w:pPr>
              <w:jc w:val="center"/>
              <w:rPr>
                <w:rFonts w:eastAsia="仿宋_GB2312"/>
                <w:sz w:val="24"/>
              </w:rPr>
            </w:pPr>
            <w:r>
              <w:rPr>
                <w:rFonts w:eastAsia="仿宋_GB2312" w:hint="eastAsia"/>
                <w:sz w:val="24"/>
              </w:rPr>
              <w:t>药学院</w:t>
            </w:r>
          </w:p>
        </w:tc>
        <w:tc>
          <w:tcPr>
            <w:tcW w:w="1740" w:type="dxa"/>
            <w:vAlign w:val="center"/>
          </w:tcPr>
          <w:p w:rsidR="00000000" w:rsidRDefault="007139ED">
            <w:pPr>
              <w:jc w:val="center"/>
              <w:rPr>
                <w:rFonts w:eastAsia="仿宋_GB2312"/>
                <w:sz w:val="24"/>
              </w:rPr>
            </w:pPr>
            <w:r>
              <w:rPr>
                <w:rFonts w:eastAsia="仿宋_GB2312" w:hint="eastAsia"/>
                <w:sz w:val="24"/>
              </w:rPr>
              <w:t>鄢明</w:t>
            </w:r>
          </w:p>
        </w:tc>
      </w:tr>
      <w:tr w:rsidR="00000000">
        <w:trPr>
          <w:trHeight w:val="319"/>
          <w:jc w:val="center"/>
        </w:trPr>
        <w:tc>
          <w:tcPr>
            <w:tcW w:w="942" w:type="dxa"/>
            <w:vAlign w:val="center"/>
          </w:tcPr>
          <w:p w:rsidR="00000000" w:rsidRDefault="007139ED">
            <w:pPr>
              <w:widowControl/>
              <w:shd w:val="clear" w:color="auto" w:fill="FFFFFF"/>
              <w:spacing w:line="500" w:lineRule="exact"/>
              <w:jc w:val="center"/>
              <w:rPr>
                <w:rFonts w:eastAsia="仿宋_GB2312"/>
                <w:kern w:val="0"/>
                <w:sz w:val="24"/>
              </w:rPr>
            </w:pPr>
            <w:r>
              <w:rPr>
                <w:rFonts w:eastAsia="仿宋_GB2312"/>
                <w:kern w:val="0"/>
                <w:sz w:val="24"/>
              </w:rPr>
              <w:t>12</w:t>
            </w:r>
          </w:p>
        </w:tc>
        <w:tc>
          <w:tcPr>
            <w:tcW w:w="4300" w:type="dxa"/>
            <w:vAlign w:val="center"/>
          </w:tcPr>
          <w:p w:rsidR="00000000" w:rsidRDefault="007139ED">
            <w:pPr>
              <w:jc w:val="center"/>
              <w:rPr>
                <w:rFonts w:eastAsia="仿宋_GB2312"/>
                <w:sz w:val="24"/>
              </w:rPr>
            </w:pPr>
            <w:r>
              <w:rPr>
                <w:rFonts w:eastAsia="仿宋_GB2312" w:hint="eastAsia"/>
                <w:sz w:val="24"/>
              </w:rPr>
              <w:t>口腔正畸学实验教程</w:t>
            </w:r>
          </w:p>
        </w:tc>
        <w:tc>
          <w:tcPr>
            <w:tcW w:w="2457" w:type="dxa"/>
            <w:vAlign w:val="center"/>
          </w:tcPr>
          <w:p w:rsidR="00000000" w:rsidRDefault="007139ED">
            <w:pPr>
              <w:jc w:val="center"/>
              <w:rPr>
                <w:rFonts w:eastAsia="仿宋_GB2312"/>
                <w:sz w:val="24"/>
              </w:rPr>
            </w:pPr>
            <w:r>
              <w:rPr>
                <w:rFonts w:eastAsia="仿宋_GB2312" w:hint="eastAsia"/>
                <w:sz w:val="24"/>
              </w:rPr>
              <w:t>光华口腔医学院</w:t>
            </w:r>
          </w:p>
        </w:tc>
        <w:tc>
          <w:tcPr>
            <w:tcW w:w="1740" w:type="dxa"/>
            <w:vAlign w:val="center"/>
          </w:tcPr>
          <w:p w:rsidR="00000000" w:rsidRDefault="007139ED">
            <w:pPr>
              <w:jc w:val="center"/>
              <w:rPr>
                <w:rFonts w:eastAsia="仿宋_GB2312"/>
                <w:sz w:val="24"/>
              </w:rPr>
            </w:pPr>
            <w:r>
              <w:rPr>
                <w:rFonts w:eastAsia="仿宋_GB2312" w:hint="eastAsia"/>
                <w:sz w:val="24"/>
              </w:rPr>
              <w:t>蔡斌</w:t>
            </w:r>
          </w:p>
        </w:tc>
      </w:tr>
      <w:tr w:rsidR="00000000">
        <w:trPr>
          <w:trHeight w:val="319"/>
          <w:jc w:val="center"/>
        </w:trPr>
        <w:tc>
          <w:tcPr>
            <w:tcW w:w="942" w:type="dxa"/>
            <w:vAlign w:val="center"/>
          </w:tcPr>
          <w:p w:rsidR="00000000" w:rsidRDefault="007139ED">
            <w:pPr>
              <w:widowControl/>
              <w:shd w:val="clear" w:color="auto" w:fill="FFFFFF"/>
              <w:spacing w:line="500" w:lineRule="exact"/>
              <w:jc w:val="center"/>
              <w:rPr>
                <w:rFonts w:eastAsia="仿宋_GB2312"/>
                <w:kern w:val="0"/>
                <w:sz w:val="24"/>
              </w:rPr>
            </w:pPr>
            <w:r>
              <w:rPr>
                <w:rFonts w:eastAsia="仿宋_GB2312"/>
                <w:kern w:val="0"/>
                <w:sz w:val="24"/>
              </w:rPr>
              <w:t>13</w:t>
            </w:r>
          </w:p>
        </w:tc>
        <w:tc>
          <w:tcPr>
            <w:tcW w:w="4300" w:type="dxa"/>
            <w:vAlign w:val="center"/>
          </w:tcPr>
          <w:p w:rsidR="00000000" w:rsidRDefault="007139ED">
            <w:pPr>
              <w:jc w:val="center"/>
              <w:rPr>
                <w:rFonts w:eastAsia="仿宋_GB2312"/>
                <w:sz w:val="24"/>
              </w:rPr>
            </w:pPr>
            <w:r>
              <w:rPr>
                <w:rFonts w:eastAsia="仿宋_GB2312" w:hint="eastAsia"/>
                <w:sz w:val="24"/>
              </w:rPr>
              <w:t>实验牙合学</w:t>
            </w:r>
          </w:p>
        </w:tc>
        <w:tc>
          <w:tcPr>
            <w:tcW w:w="2457" w:type="dxa"/>
            <w:vAlign w:val="center"/>
          </w:tcPr>
          <w:p w:rsidR="00000000" w:rsidRDefault="007139ED">
            <w:pPr>
              <w:jc w:val="center"/>
              <w:rPr>
                <w:rFonts w:eastAsia="仿宋_GB2312"/>
                <w:sz w:val="24"/>
              </w:rPr>
            </w:pPr>
            <w:r>
              <w:rPr>
                <w:rFonts w:eastAsia="仿宋_GB2312" w:hint="eastAsia"/>
                <w:sz w:val="24"/>
              </w:rPr>
              <w:t>光华口腔医学院</w:t>
            </w:r>
          </w:p>
        </w:tc>
        <w:tc>
          <w:tcPr>
            <w:tcW w:w="1740" w:type="dxa"/>
            <w:vAlign w:val="center"/>
          </w:tcPr>
          <w:p w:rsidR="00000000" w:rsidRDefault="007139ED">
            <w:pPr>
              <w:jc w:val="center"/>
              <w:rPr>
                <w:rFonts w:eastAsia="仿宋_GB2312"/>
                <w:sz w:val="24"/>
              </w:rPr>
            </w:pPr>
            <w:r>
              <w:rPr>
                <w:rFonts w:eastAsia="仿宋_GB2312" w:hint="eastAsia"/>
                <w:sz w:val="24"/>
              </w:rPr>
              <w:t>阎英</w:t>
            </w:r>
          </w:p>
        </w:tc>
      </w:tr>
    </w:tbl>
    <w:p w:rsidR="00000000" w:rsidRDefault="007139ED">
      <w:pPr>
        <w:spacing w:line="500" w:lineRule="exact"/>
        <w:jc w:val="center"/>
        <w:rPr>
          <w:rFonts w:eastAsia="黑体"/>
          <w:b/>
          <w:kern w:val="0"/>
          <w:sz w:val="24"/>
        </w:rPr>
      </w:pPr>
    </w:p>
    <w:p w:rsidR="00000000" w:rsidRDefault="007139ED">
      <w:pPr>
        <w:spacing w:line="500" w:lineRule="exact"/>
        <w:jc w:val="center"/>
        <w:rPr>
          <w:rFonts w:eastAsia="黑体"/>
          <w:b/>
          <w:kern w:val="0"/>
          <w:sz w:val="24"/>
        </w:rPr>
      </w:pPr>
      <w:r>
        <w:rPr>
          <w:rFonts w:eastAsia="黑体"/>
          <w:b/>
          <w:kern w:val="0"/>
          <w:sz w:val="24"/>
        </w:rPr>
        <w:t>（三）</w:t>
      </w:r>
      <w:r>
        <w:rPr>
          <w:rFonts w:eastAsia="黑体"/>
          <w:b/>
          <w:kern w:val="0"/>
          <w:sz w:val="24"/>
        </w:rPr>
        <w:t>2015</w:t>
      </w:r>
      <w:r>
        <w:rPr>
          <w:rFonts w:eastAsia="黑体"/>
          <w:b/>
          <w:kern w:val="0"/>
          <w:sz w:val="24"/>
        </w:rPr>
        <w:t>年度广东省</w:t>
      </w:r>
      <w:r>
        <w:rPr>
          <w:rFonts w:eastAsia="黑体"/>
          <w:b/>
          <w:kern w:val="0"/>
          <w:sz w:val="24"/>
        </w:rPr>
        <w:t>“</w:t>
      </w:r>
      <w:r>
        <w:rPr>
          <w:rFonts w:eastAsia="黑体"/>
          <w:b/>
          <w:kern w:val="0"/>
          <w:sz w:val="24"/>
        </w:rPr>
        <w:t>战略性新兴产业特色专业建设点</w:t>
      </w:r>
      <w:r>
        <w:rPr>
          <w:rFonts w:eastAsia="黑体"/>
          <w:b/>
          <w:kern w:val="0"/>
          <w:sz w:val="24"/>
        </w:rPr>
        <w:t>”</w:t>
      </w:r>
      <w:r>
        <w:rPr>
          <w:rFonts w:eastAsia="黑体"/>
          <w:b/>
          <w:kern w:val="0"/>
          <w:sz w:val="24"/>
        </w:rPr>
        <w:t>项目拟推荐名单</w:t>
      </w:r>
    </w:p>
    <w:p w:rsidR="00000000" w:rsidRDefault="007139ED">
      <w:pPr>
        <w:spacing w:line="500" w:lineRule="exact"/>
        <w:jc w:val="center"/>
        <w:rPr>
          <w:del w:id="0" w:author="Administrator" w:date="2015-05-03T18:26:00Z"/>
          <w:rFonts w:eastAsia="黑体"/>
          <w:b/>
          <w:kern w:val="0"/>
          <w:sz w:val="10"/>
          <w:szCs w:val="10"/>
        </w:rPr>
      </w:pPr>
    </w:p>
    <w:tbl>
      <w:tblPr>
        <w:tblW w:w="0" w:type="auto"/>
        <w:jc w:val="center"/>
        <w:tblInd w:w="0" w:type="dxa"/>
        <w:tblLayout w:type="fixed"/>
        <w:tblLook w:val="0000"/>
      </w:tblPr>
      <w:tblGrid>
        <w:gridCol w:w="729"/>
        <w:gridCol w:w="3780"/>
        <w:gridCol w:w="2939"/>
        <w:gridCol w:w="2191"/>
      </w:tblGrid>
      <w:tr w:rsidR="00000000">
        <w:trPr>
          <w:trHeight w:val="320"/>
          <w:jc w:val="center"/>
        </w:trPr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7139ED">
            <w:pPr>
              <w:widowControl/>
              <w:spacing w:line="500" w:lineRule="exact"/>
              <w:jc w:val="center"/>
              <w:rPr>
                <w:rFonts w:eastAsia="仿宋_GB2312"/>
                <w:b/>
                <w:kern w:val="0"/>
                <w:sz w:val="24"/>
              </w:rPr>
            </w:pPr>
            <w:r>
              <w:rPr>
                <w:rFonts w:eastAsia="仿宋_GB2312"/>
                <w:b/>
                <w:kern w:val="0"/>
                <w:sz w:val="24"/>
              </w:rPr>
              <w:t>序号</w:t>
            </w:r>
          </w:p>
        </w:tc>
        <w:tc>
          <w:tcPr>
            <w:tcW w:w="3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7139ED">
            <w:pPr>
              <w:widowControl/>
              <w:spacing w:line="500" w:lineRule="exact"/>
              <w:jc w:val="center"/>
              <w:rPr>
                <w:rFonts w:eastAsia="仿宋_GB2312"/>
                <w:b/>
                <w:kern w:val="0"/>
                <w:sz w:val="24"/>
              </w:rPr>
            </w:pPr>
            <w:r>
              <w:rPr>
                <w:rFonts w:eastAsia="仿宋_GB2312"/>
                <w:b/>
                <w:kern w:val="0"/>
                <w:sz w:val="24"/>
              </w:rPr>
              <w:t>项目名称</w:t>
            </w:r>
          </w:p>
        </w:tc>
        <w:tc>
          <w:tcPr>
            <w:tcW w:w="29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7139ED">
            <w:pPr>
              <w:widowControl/>
              <w:spacing w:line="500" w:lineRule="exact"/>
              <w:jc w:val="center"/>
              <w:rPr>
                <w:rFonts w:eastAsia="仿宋_GB2312"/>
                <w:b/>
                <w:kern w:val="0"/>
                <w:sz w:val="24"/>
              </w:rPr>
            </w:pPr>
            <w:r>
              <w:rPr>
                <w:rFonts w:eastAsia="仿宋_GB2312"/>
                <w:b/>
                <w:kern w:val="0"/>
                <w:sz w:val="24"/>
              </w:rPr>
              <w:t>申报单位</w:t>
            </w:r>
          </w:p>
        </w:tc>
        <w:tc>
          <w:tcPr>
            <w:tcW w:w="21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7139ED">
            <w:pPr>
              <w:widowControl/>
              <w:spacing w:line="500" w:lineRule="exact"/>
              <w:jc w:val="center"/>
              <w:rPr>
                <w:rFonts w:eastAsia="仿宋_GB2312"/>
                <w:b/>
                <w:kern w:val="0"/>
                <w:sz w:val="24"/>
              </w:rPr>
            </w:pPr>
            <w:r>
              <w:rPr>
                <w:rFonts w:eastAsia="仿宋_GB2312"/>
                <w:b/>
                <w:kern w:val="0"/>
                <w:sz w:val="24"/>
              </w:rPr>
              <w:t>项目负责人</w:t>
            </w:r>
          </w:p>
        </w:tc>
      </w:tr>
      <w:tr w:rsidR="00000000">
        <w:trPr>
          <w:trHeight w:val="626"/>
          <w:jc w:val="center"/>
        </w:trPr>
        <w:tc>
          <w:tcPr>
            <w:tcW w:w="7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7139ED">
            <w:pPr>
              <w:widowControl/>
              <w:shd w:val="clear" w:color="auto" w:fill="FFFFFF"/>
              <w:spacing w:line="500" w:lineRule="exact"/>
              <w:jc w:val="center"/>
              <w:rPr>
                <w:rFonts w:eastAsia="仿宋_GB2312"/>
                <w:kern w:val="0"/>
                <w:sz w:val="24"/>
              </w:rPr>
            </w:pPr>
            <w:r>
              <w:rPr>
                <w:rFonts w:eastAsia="仿宋_GB2312"/>
                <w:kern w:val="0"/>
                <w:sz w:val="24"/>
              </w:rPr>
              <w:t>1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7139ED">
            <w:pPr>
              <w:jc w:val="center"/>
              <w:rPr>
                <w:rFonts w:eastAsia="仿宋_GB2312"/>
                <w:sz w:val="24"/>
              </w:rPr>
            </w:pPr>
            <w:r>
              <w:rPr>
                <w:rFonts w:eastAsia="仿宋_GB2312" w:hint="eastAsia"/>
                <w:sz w:val="24"/>
              </w:rPr>
              <w:t>海洋科学</w:t>
            </w:r>
            <w:r>
              <w:rPr>
                <w:rFonts w:eastAsia="仿宋_GB2312"/>
                <w:sz w:val="24"/>
              </w:rPr>
              <w:t>战略性新兴产业特色专业建设点</w:t>
            </w:r>
          </w:p>
        </w:tc>
        <w:tc>
          <w:tcPr>
            <w:tcW w:w="2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7139ED">
            <w:pPr>
              <w:jc w:val="center"/>
              <w:rPr>
                <w:rFonts w:eastAsia="仿宋_GB2312"/>
                <w:sz w:val="24"/>
              </w:rPr>
            </w:pPr>
            <w:r>
              <w:rPr>
                <w:rFonts w:eastAsia="仿宋_GB2312" w:hint="eastAsia"/>
                <w:sz w:val="24"/>
              </w:rPr>
              <w:t>海洋学院</w:t>
            </w:r>
          </w:p>
        </w:tc>
        <w:tc>
          <w:tcPr>
            <w:tcW w:w="2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7139ED">
            <w:pPr>
              <w:jc w:val="center"/>
              <w:rPr>
                <w:rFonts w:eastAsia="仿宋_GB2312"/>
                <w:sz w:val="24"/>
              </w:rPr>
            </w:pPr>
            <w:r>
              <w:rPr>
                <w:rFonts w:eastAsia="仿宋_GB2312" w:hint="eastAsia"/>
                <w:sz w:val="24"/>
              </w:rPr>
              <w:t>何建国</w:t>
            </w:r>
          </w:p>
        </w:tc>
      </w:tr>
    </w:tbl>
    <w:p w:rsidR="00000000" w:rsidRDefault="007139ED">
      <w:pPr>
        <w:spacing w:line="500" w:lineRule="exact"/>
        <w:rPr>
          <w:rFonts w:eastAsia="仿宋_GB2312"/>
          <w:kern w:val="0"/>
          <w:sz w:val="32"/>
          <w:szCs w:val="32"/>
        </w:rPr>
      </w:pPr>
    </w:p>
    <w:p w:rsidR="00000000" w:rsidRDefault="007139ED">
      <w:pPr>
        <w:spacing w:line="500" w:lineRule="exact"/>
        <w:jc w:val="center"/>
        <w:rPr>
          <w:rFonts w:eastAsia="黑体"/>
          <w:b/>
          <w:kern w:val="0"/>
          <w:sz w:val="24"/>
        </w:rPr>
      </w:pPr>
      <w:r>
        <w:rPr>
          <w:rFonts w:eastAsia="黑体"/>
          <w:b/>
          <w:kern w:val="0"/>
          <w:sz w:val="24"/>
        </w:rPr>
        <w:t>（</w:t>
      </w:r>
      <w:r>
        <w:rPr>
          <w:rFonts w:eastAsia="黑体" w:hint="eastAsia"/>
          <w:b/>
          <w:kern w:val="0"/>
          <w:sz w:val="24"/>
        </w:rPr>
        <w:t>四</w:t>
      </w:r>
      <w:r>
        <w:rPr>
          <w:rFonts w:eastAsia="黑体"/>
          <w:b/>
          <w:kern w:val="0"/>
          <w:sz w:val="24"/>
        </w:rPr>
        <w:t>）</w:t>
      </w:r>
      <w:r>
        <w:rPr>
          <w:rFonts w:eastAsia="黑体"/>
          <w:b/>
          <w:kern w:val="0"/>
          <w:sz w:val="24"/>
        </w:rPr>
        <w:t>201</w:t>
      </w:r>
      <w:r>
        <w:rPr>
          <w:rFonts w:eastAsia="黑体" w:hint="eastAsia"/>
          <w:b/>
          <w:kern w:val="0"/>
          <w:sz w:val="24"/>
        </w:rPr>
        <w:t>5</w:t>
      </w:r>
      <w:r>
        <w:rPr>
          <w:rFonts w:eastAsia="黑体"/>
          <w:b/>
          <w:kern w:val="0"/>
          <w:sz w:val="24"/>
        </w:rPr>
        <w:t>年度广东</w:t>
      </w:r>
      <w:r>
        <w:rPr>
          <w:rFonts w:eastAsia="黑体"/>
          <w:b/>
          <w:kern w:val="0"/>
          <w:sz w:val="24"/>
        </w:rPr>
        <w:t>省</w:t>
      </w:r>
      <w:r>
        <w:rPr>
          <w:rFonts w:eastAsia="黑体"/>
          <w:b/>
          <w:kern w:val="0"/>
          <w:sz w:val="24"/>
        </w:rPr>
        <w:t>“</w:t>
      </w:r>
      <w:r>
        <w:rPr>
          <w:rFonts w:eastAsia="黑体"/>
          <w:b/>
          <w:kern w:val="0"/>
          <w:sz w:val="24"/>
        </w:rPr>
        <w:t>专业综合改革试点</w:t>
      </w:r>
      <w:r>
        <w:rPr>
          <w:rFonts w:eastAsia="黑体"/>
          <w:b/>
          <w:kern w:val="0"/>
          <w:sz w:val="24"/>
        </w:rPr>
        <w:t>”</w:t>
      </w:r>
      <w:r>
        <w:rPr>
          <w:rFonts w:eastAsia="黑体"/>
          <w:b/>
          <w:kern w:val="0"/>
          <w:sz w:val="24"/>
        </w:rPr>
        <w:t>项目拟推荐名单</w:t>
      </w:r>
    </w:p>
    <w:p w:rsidR="00000000" w:rsidRDefault="007139ED">
      <w:pPr>
        <w:spacing w:line="500" w:lineRule="exact"/>
        <w:jc w:val="center"/>
        <w:rPr>
          <w:del w:id="1" w:author="Administrator" w:date="2015-05-03T18:26:00Z"/>
          <w:rFonts w:eastAsia="黑体"/>
          <w:b/>
          <w:kern w:val="0"/>
          <w:sz w:val="24"/>
        </w:rPr>
      </w:pPr>
    </w:p>
    <w:tbl>
      <w:tblPr>
        <w:tblW w:w="0" w:type="auto"/>
        <w:jc w:val="center"/>
        <w:tblInd w:w="0" w:type="dxa"/>
        <w:tblLayout w:type="fixed"/>
        <w:tblLook w:val="0000"/>
      </w:tblPr>
      <w:tblGrid>
        <w:gridCol w:w="729"/>
        <w:gridCol w:w="3960"/>
        <w:gridCol w:w="2880"/>
        <w:gridCol w:w="2070"/>
      </w:tblGrid>
      <w:tr w:rsidR="00000000">
        <w:trPr>
          <w:trHeight w:val="320"/>
          <w:jc w:val="center"/>
        </w:trPr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7139ED">
            <w:pPr>
              <w:widowControl/>
              <w:spacing w:line="500" w:lineRule="exact"/>
              <w:jc w:val="center"/>
              <w:rPr>
                <w:rFonts w:eastAsia="仿宋_GB2312"/>
                <w:b/>
                <w:kern w:val="0"/>
                <w:sz w:val="24"/>
              </w:rPr>
            </w:pPr>
            <w:r>
              <w:rPr>
                <w:rFonts w:eastAsia="仿宋_GB2312"/>
                <w:b/>
                <w:kern w:val="0"/>
                <w:sz w:val="24"/>
              </w:rPr>
              <w:t>序号</w:t>
            </w:r>
          </w:p>
        </w:tc>
        <w:tc>
          <w:tcPr>
            <w:tcW w:w="3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7139ED">
            <w:pPr>
              <w:widowControl/>
              <w:spacing w:line="500" w:lineRule="exact"/>
              <w:jc w:val="center"/>
              <w:rPr>
                <w:rFonts w:eastAsia="仿宋_GB2312"/>
                <w:b/>
                <w:kern w:val="0"/>
                <w:sz w:val="24"/>
              </w:rPr>
            </w:pPr>
            <w:r>
              <w:rPr>
                <w:rFonts w:eastAsia="仿宋_GB2312"/>
                <w:b/>
                <w:kern w:val="0"/>
                <w:sz w:val="24"/>
              </w:rPr>
              <w:t>项目名称</w:t>
            </w:r>
          </w:p>
        </w:tc>
        <w:tc>
          <w:tcPr>
            <w:tcW w:w="2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7139ED">
            <w:pPr>
              <w:widowControl/>
              <w:spacing w:line="500" w:lineRule="exact"/>
              <w:jc w:val="center"/>
              <w:rPr>
                <w:rFonts w:eastAsia="仿宋_GB2312"/>
                <w:b/>
                <w:kern w:val="0"/>
                <w:sz w:val="24"/>
              </w:rPr>
            </w:pPr>
            <w:r>
              <w:rPr>
                <w:rFonts w:eastAsia="仿宋_GB2312"/>
                <w:b/>
                <w:kern w:val="0"/>
                <w:sz w:val="24"/>
              </w:rPr>
              <w:t>申报单位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7139ED">
            <w:pPr>
              <w:widowControl/>
              <w:spacing w:line="500" w:lineRule="exact"/>
              <w:jc w:val="center"/>
              <w:rPr>
                <w:rFonts w:eastAsia="仿宋_GB2312"/>
                <w:b/>
                <w:kern w:val="0"/>
                <w:sz w:val="24"/>
              </w:rPr>
            </w:pPr>
            <w:r>
              <w:rPr>
                <w:rFonts w:eastAsia="仿宋_GB2312"/>
                <w:b/>
                <w:kern w:val="0"/>
                <w:sz w:val="24"/>
              </w:rPr>
              <w:t>项目负责人</w:t>
            </w:r>
          </w:p>
        </w:tc>
      </w:tr>
      <w:tr w:rsidR="00000000">
        <w:trPr>
          <w:trHeight w:val="626"/>
          <w:jc w:val="center"/>
        </w:trPr>
        <w:tc>
          <w:tcPr>
            <w:tcW w:w="7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7139ED">
            <w:pPr>
              <w:widowControl/>
              <w:shd w:val="clear" w:color="auto" w:fill="FFFFFF"/>
              <w:spacing w:line="500" w:lineRule="exact"/>
              <w:jc w:val="center"/>
              <w:rPr>
                <w:rFonts w:eastAsia="仿宋_GB2312"/>
                <w:kern w:val="0"/>
                <w:sz w:val="24"/>
              </w:rPr>
            </w:pPr>
            <w:r>
              <w:rPr>
                <w:rFonts w:eastAsia="仿宋_GB2312"/>
                <w:kern w:val="0"/>
                <w:sz w:val="24"/>
              </w:rPr>
              <w:t>1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7139ED">
            <w:pPr>
              <w:jc w:val="center"/>
              <w:rPr>
                <w:rFonts w:eastAsia="仿宋_GB2312"/>
                <w:sz w:val="24"/>
              </w:rPr>
            </w:pPr>
            <w:r>
              <w:rPr>
                <w:rFonts w:eastAsia="仿宋_GB2312" w:hint="eastAsia"/>
                <w:sz w:val="24"/>
              </w:rPr>
              <w:t>国际商务</w:t>
            </w:r>
            <w:r>
              <w:rPr>
                <w:rFonts w:eastAsia="仿宋_GB2312"/>
                <w:sz w:val="24"/>
              </w:rPr>
              <w:t>专业综合改革试点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7139ED">
            <w:pPr>
              <w:jc w:val="center"/>
              <w:rPr>
                <w:rFonts w:eastAsia="仿宋_GB2312"/>
                <w:sz w:val="24"/>
              </w:rPr>
            </w:pPr>
            <w:r>
              <w:rPr>
                <w:rFonts w:eastAsia="仿宋_GB2312" w:hint="eastAsia"/>
                <w:sz w:val="24"/>
              </w:rPr>
              <w:t>管理学院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7139ED">
            <w:pPr>
              <w:jc w:val="center"/>
              <w:rPr>
                <w:rFonts w:eastAsia="仿宋_GB2312"/>
                <w:sz w:val="24"/>
              </w:rPr>
            </w:pPr>
            <w:r>
              <w:rPr>
                <w:rFonts w:eastAsia="仿宋_GB2312" w:hint="eastAsia"/>
                <w:sz w:val="24"/>
              </w:rPr>
              <w:t>梁琦</w:t>
            </w:r>
          </w:p>
        </w:tc>
      </w:tr>
      <w:tr w:rsidR="00000000">
        <w:trPr>
          <w:trHeight w:val="495"/>
          <w:jc w:val="center"/>
        </w:trPr>
        <w:tc>
          <w:tcPr>
            <w:tcW w:w="7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7139ED">
            <w:pPr>
              <w:widowControl/>
              <w:shd w:val="clear" w:color="auto" w:fill="FFFFFF"/>
              <w:spacing w:line="500" w:lineRule="exact"/>
              <w:jc w:val="center"/>
              <w:rPr>
                <w:rFonts w:eastAsia="仿宋_GB2312"/>
                <w:kern w:val="0"/>
                <w:sz w:val="24"/>
              </w:rPr>
            </w:pPr>
            <w:r>
              <w:rPr>
                <w:rFonts w:eastAsia="仿宋_GB2312"/>
                <w:kern w:val="0"/>
                <w:sz w:val="24"/>
              </w:rPr>
              <w:t>2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7139ED">
            <w:pPr>
              <w:jc w:val="center"/>
              <w:rPr>
                <w:rFonts w:eastAsia="仿宋_GB2312"/>
                <w:sz w:val="24"/>
              </w:rPr>
            </w:pPr>
            <w:r>
              <w:rPr>
                <w:rFonts w:eastAsia="仿宋_GB2312" w:hint="eastAsia"/>
                <w:sz w:val="24"/>
              </w:rPr>
              <w:t>交通工程</w:t>
            </w:r>
            <w:r>
              <w:rPr>
                <w:rFonts w:eastAsia="仿宋_GB2312"/>
                <w:sz w:val="24"/>
              </w:rPr>
              <w:t>专业综合改革试点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7139ED">
            <w:pPr>
              <w:jc w:val="center"/>
              <w:rPr>
                <w:rFonts w:eastAsia="仿宋_GB2312"/>
                <w:sz w:val="24"/>
              </w:rPr>
            </w:pPr>
            <w:r>
              <w:rPr>
                <w:rFonts w:eastAsia="仿宋_GB2312" w:hint="eastAsia"/>
                <w:sz w:val="24"/>
              </w:rPr>
              <w:t>工学院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7139ED">
            <w:pPr>
              <w:jc w:val="center"/>
              <w:rPr>
                <w:rFonts w:eastAsia="仿宋_GB2312"/>
                <w:sz w:val="24"/>
              </w:rPr>
            </w:pPr>
            <w:r>
              <w:rPr>
                <w:rFonts w:eastAsia="仿宋_GB2312" w:hint="eastAsia"/>
                <w:sz w:val="24"/>
              </w:rPr>
              <w:t>蔡铭</w:t>
            </w:r>
          </w:p>
        </w:tc>
      </w:tr>
      <w:tr w:rsidR="00000000">
        <w:trPr>
          <w:trHeight w:val="320"/>
          <w:jc w:val="center"/>
        </w:trPr>
        <w:tc>
          <w:tcPr>
            <w:tcW w:w="7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7139ED">
            <w:pPr>
              <w:widowControl/>
              <w:shd w:val="clear" w:color="auto" w:fill="FFFFFF"/>
              <w:spacing w:line="500" w:lineRule="exact"/>
              <w:jc w:val="center"/>
              <w:rPr>
                <w:rFonts w:eastAsia="仿宋_GB2312"/>
                <w:kern w:val="0"/>
                <w:sz w:val="24"/>
              </w:rPr>
            </w:pPr>
            <w:r>
              <w:rPr>
                <w:rFonts w:eastAsia="仿宋_GB2312"/>
                <w:kern w:val="0"/>
                <w:sz w:val="24"/>
              </w:rPr>
              <w:t>3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7139ED">
            <w:pPr>
              <w:jc w:val="center"/>
              <w:rPr>
                <w:rFonts w:eastAsia="仿宋_GB2312"/>
                <w:sz w:val="24"/>
              </w:rPr>
            </w:pPr>
            <w:r>
              <w:rPr>
                <w:rFonts w:eastAsia="仿宋_GB2312" w:hint="eastAsia"/>
                <w:sz w:val="24"/>
              </w:rPr>
              <w:t>法医学</w:t>
            </w:r>
            <w:r>
              <w:rPr>
                <w:rFonts w:eastAsia="仿宋_GB2312"/>
                <w:sz w:val="24"/>
              </w:rPr>
              <w:t>专业综合改革试点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7139ED">
            <w:pPr>
              <w:jc w:val="center"/>
              <w:rPr>
                <w:rFonts w:eastAsia="仿宋_GB2312"/>
                <w:sz w:val="24"/>
              </w:rPr>
            </w:pPr>
            <w:r>
              <w:rPr>
                <w:rFonts w:eastAsia="仿宋_GB2312" w:hint="eastAsia"/>
                <w:sz w:val="24"/>
              </w:rPr>
              <w:t>中山医学院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7139ED">
            <w:pPr>
              <w:jc w:val="center"/>
              <w:rPr>
                <w:rFonts w:eastAsia="仿宋_GB2312"/>
                <w:sz w:val="24"/>
              </w:rPr>
            </w:pPr>
            <w:r>
              <w:rPr>
                <w:rFonts w:eastAsia="仿宋_GB2312" w:hint="eastAsia"/>
                <w:sz w:val="24"/>
              </w:rPr>
              <w:t>赵虎</w:t>
            </w:r>
          </w:p>
        </w:tc>
      </w:tr>
      <w:tr w:rsidR="00000000">
        <w:trPr>
          <w:trHeight w:val="437"/>
          <w:jc w:val="center"/>
        </w:trPr>
        <w:tc>
          <w:tcPr>
            <w:tcW w:w="7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7139ED">
            <w:pPr>
              <w:widowControl/>
              <w:shd w:val="clear" w:color="auto" w:fill="FFFFFF"/>
              <w:spacing w:line="500" w:lineRule="exact"/>
              <w:jc w:val="center"/>
              <w:rPr>
                <w:rFonts w:eastAsia="仿宋_GB2312"/>
                <w:kern w:val="0"/>
                <w:sz w:val="24"/>
              </w:rPr>
            </w:pPr>
            <w:r>
              <w:rPr>
                <w:rFonts w:eastAsia="仿宋_GB2312"/>
                <w:kern w:val="0"/>
                <w:sz w:val="24"/>
              </w:rPr>
              <w:t>4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7139ED">
            <w:pPr>
              <w:jc w:val="center"/>
              <w:rPr>
                <w:rFonts w:eastAsia="仿宋_GB2312"/>
                <w:sz w:val="24"/>
              </w:rPr>
            </w:pPr>
            <w:r>
              <w:rPr>
                <w:rFonts w:eastAsia="仿宋_GB2312" w:hint="eastAsia"/>
                <w:sz w:val="24"/>
              </w:rPr>
              <w:t>综合康复服务人才培养体系的构建与创新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7139ED">
            <w:pPr>
              <w:jc w:val="center"/>
              <w:rPr>
                <w:rFonts w:eastAsia="仿宋_GB2312"/>
                <w:sz w:val="24"/>
              </w:rPr>
            </w:pPr>
            <w:r>
              <w:rPr>
                <w:rFonts w:eastAsia="仿宋_GB2312" w:hint="eastAsia"/>
                <w:sz w:val="24"/>
              </w:rPr>
              <w:t>附属第一医院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7139ED">
            <w:pPr>
              <w:jc w:val="center"/>
              <w:rPr>
                <w:rFonts w:eastAsia="仿宋_GB2312"/>
                <w:sz w:val="24"/>
              </w:rPr>
            </w:pPr>
            <w:r>
              <w:rPr>
                <w:rFonts w:eastAsia="仿宋_GB2312" w:hint="eastAsia"/>
                <w:sz w:val="24"/>
              </w:rPr>
              <w:t>黄东锋</w:t>
            </w:r>
          </w:p>
        </w:tc>
      </w:tr>
    </w:tbl>
    <w:p w:rsidR="00000000" w:rsidRDefault="007139ED">
      <w:pPr>
        <w:spacing w:line="500" w:lineRule="exact"/>
        <w:rPr>
          <w:rFonts w:eastAsia="仿宋_GB2312" w:hint="eastAsia"/>
          <w:b/>
          <w:bCs/>
          <w:sz w:val="24"/>
        </w:rPr>
      </w:pPr>
    </w:p>
    <w:p w:rsidR="00000000" w:rsidRDefault="007139ED">
      <w:pPr>
        <w:rPr>
          <w:rFonts w:hint="eastAsia"/>
          <w:sz w:val="24"/>
        </w:rPr>
      </w:pPr>
    </w:p>
    <w:p w:rsidR="00000000" w:rsidRDefault="007139ED">
      <w:pPr>
        <w:jc w:val="center"/>
        <w:rPr>
          <w:rFonts w:eastAsia="黑体"/>
          <w:kern w:val="0"/>
          <w:sz w:val="24"/>
        </w:rPr>
      </w:pPr>
      <w:r>
        <w:rPr>
          <w:rFonts w:eastAsia="黑体"/>
          <w:b/>
          <w:kern w:val="0"/>
          <w:sz w:val="24"/>
        </w:rPr>
        <w:t>（</w:t>
      </w:r>
      <w:r>
        <w:rPr>
          <w:rFonts w:eastAsia="黑体" w:hint="eastAsia"/>
          <w:b/>
          <w:kern w:val="0"/>
          <w:sz w:val="24"/>
        </w:rPr>
        <w:t>五</w:t>
      </w:r>
      <w:r>
        <w:rPr>
          <w:rFonts w:eastAsia="黑体"/>
          <w:b/>
          <w:kern w:val="0"/>
          <w:sz w:val="24"/>
        </w:rPr>
        <w:t>）</w:t>
      </w:r>
      <w:r>
        <w:rPr>
          <w:rFonts w:eastAsia="黑体"/>
          <w:b/>
          <w:kern w:val="0"/>
          <w:sz w:val="24"/>
        </w:rPr>
        <w:t>201</w:t>
      </w:r>
      <w:r>
        <w:rPr>
          <w:rFonts w:eastAsia="黑体" w:hint="eastAsia"/>
          <w:b/>
          <w:kern w:val="0"/>
          <w:sz w:val="24"/>
        </w:rPr>
        <w:t>5</w:t>
      </w:r>
      <w:r>
        <w:rPr>
          <w:rFonts w:eastAsia="黑体"/>
          <w:b/>
          <w:kern w:val="0"/>
          <w:sz w:val="24"/>
        </w:rPr>
        <w:t>年度广东省</w:t>
      </w:r>
      <w:r>
        <w:rPr>
          <w:rFonts w:eastAsia="黑体"/>
          <w:b/>
          <w:kern w:val="0"/>
          <w:sz w:val="24"/>
        </w:rPr>
        <w:t>“</w:t>
      </w:r>
      <w:r>
        <w:rPr>
          <w:rFonts w:eastAsia="黑体"/>
          <w:b/>
          <w:kern w:val="0"/>
          <w:sz w:val="24"/>
        </w:rPr>
        <w:t>大学生校外实践教学基地</w:t>
      </w:r>
      <w:r>
        <w:rPr>
          <w:rFonts w:eastAsia="黑体"/>
          <w:b/>
          <w:kern w:val="0"/>
          <w:sz w:val="24"/>
        </w:rPr>
        <w:t>”</w:t>
      </w:r>
      <w:r>
        <w:rPr>
          <w:rFonts w:eastAsia="黑体"/>
          <w:b/>
          <w:kern w:val="0"/>
          <w:sz w:val="24"/>
        </w:rPr>
        <w:t>项目拟推荐名单</w:t>
      </w:r>
    </w:p>
    <w:p w:rsidR="00000000" w:rsidRDefault="007139ED">
      <w:pPr>
        <w:rPr>
          <w:del w:id="2" w:author="Administrator" w:date="2015-05-03T18:26:00Z"/>
          <w:rFonts w:eastAsia="仿宋_GB2312"/>
          <w:kern w:val="0"/>
          <w:sz w:val="24"/>
        </w:rPr>
      </w:pPr>
    </w:p>
    <w:tbl>
      <w:tblPr>
        <w:tblW w:w="0" w:type="auto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000"/>
      </w:tblPr>
      <w:tblGrid>
        <w:gridCol w:w="549"/>
        <w:gridCol w:w="5760"/>
        <w:gridCol w:w="1800"/>
        <w:gridCol w:w="1530"/>
      </w:tblGrid>
      <w:tr w:rsidR="00000000">
        <w:trPr>
          <w:jc w:val="center"/>
        </w:trPr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7139ED">
            <w:pPr>
              <w:spacing w:line="300" w:lineRule="auto"/>
              <w:jc w:val="center"/>
              <w:rPr>
                <w:rFonts w:eastAsia="仿宋_GB2312"/>
                <w:kern w:val="0"/>
                <w:sz w:val="24"/>
              </w:rPr>
            </w:pPr>
            <w:r>
              <w:rPr>
                <w:rFonts w:eastAsia="仿宋_GB2312"/>
                <w:kern w:val="0"/>
                <w:sz w:val="24"/>
              </w:rPr>
              <w:t>序号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7139ED">
            <w:pPr>
              <w:spacing w:line="300" w:lineRule="auto"/>
              <w:ind w:rightChars="-14" w:right="-29"/>
              <w:jc w:val="center"/>
              <w:rPr>
                <w:rFonts w:eastAsia="仿宋_GB2312"/>
                <w:kern w:val="0"/>
                <w:sz w:val="24"/>
              </w:rPr>
            </w:pPr>
            <w:r>
              <w:rPr>
                <w:rFonts w:eastAsia="仿宋_GB2312"/>
                <w:kern w:val="0"/>
                <w:sz w:val="24"/>
              </w:rPr>
              <w:t>项目名称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7139ED">
            <w:pPr>
              <w:spacing w:line="300" w:lineRule="auto"/>
              <w:jc w:val="center"/>
              <w:rPr>
                <w:rFonts w:eastAsia="仿宋_GB2312" w:hint="eastAsia"/>
                <w:kern w:val="0"/>
                <w:sz w:val="24"/>
              </w:rPr>
            </w:pPr>
            <w:r>
              <w:rPr>
                <w:rFonts w:eastAsia="仿宋_GB2312" w:hint="eastAsia"/>
                <w:kern w:val="0"/>
                <w:sz w:val="24"/>
              </w:rPr>
              <w:t>申报单位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7139ED">
            <w:pPr>
              <w:spacing w:line="300" w:lineRule="auto"/>
              <w:jc w:val="center"/>
              <w:rPr>
                <w:rFonts w:eastAsia="仿宋_GB2312"/>
                <w:kern w:val="0"/>
                <w:sz w:val="24"/>
              </w:rPr>
            </w:pPr>
            <w:r>
              <w:rPr>
                <w:rFonts w:eastAsia="仿宋_GB2312"/>
                <w:kern w:val="0"/>
                <w:sz w:val="24"/>
              </w:rPr>
              <w:t>项目负责人</w:t>
            </w:r>
          </w:p>
        </w:tc>
      </w:tr>
      <w:tr w:rsidR="00000000">
        <w:trPr>
          <w:jc w:val="center"/>
        </w:trPr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7139ED">
            <w:pPr>
              <w:widowControl/>
              <w:shd w:val="clear" w:color="auto" w:fill="FFFFFF"/>
              <w:spacing w:line="560" w:lineRule="atLeast"/>
              <w:jc w:val="center"/>
              <w:rPr>
                <w:rFonts w:eastAsia="仿宋_GB2312"/>
                <w:kern w:val="0"/>
                <w:sz w:val="24"/>
              </w:rPr>
            </w:pPr>
            <w:r>
              <w:rPr>
                <w:rFonts w:eastAsia="仿宋_GB2312"/>
                <w:kern w:val="0"/>
                <w:sz w:val="24"/>
              </w:rPr>
              <w:t>1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7139ED">
            <w:pPr>
              <w:spacing w:line="300" w:lineRule="auto"/>
              <w:ind w:rightChars="-14" w:right="-29"/>
              <w:jc w:val="center"/>
              <w:rPr>
                <w:rFonts w:eastAsia="仿宋_GB2312"/>
                <w:kern w:val="0"/>
                <w:sz w:val="24"/>
              </w:rPr>
            </w:pPr>
            <w:r>
              <w:rPr>
                <w:rFonts w:eastAsia="仿宋_GB2312" w:hint="eastAsia"/>
                <w:kern w:val="0"/>
                <w:sz w:val="24"/>
              </w:rPr>
              <w:t>中山大学大亚湾生物学校外实践教学基地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7139ED">
            <w:pPr>
              <w:spacing w:line="300" w:lineRule="auto"/>
              <w:ind w:rightChars="-14" w:right="-29"/>
              <w:jc w:val="center"/>
              <w:rPr>
                <w:rFonts w:eastAsia="仿宋_GB2312" w:hint="eastAsia"/>
                <w:kern w:val="0"/>
                <w:sz w:val="24"/>
              </w:rPr>
            </w:pPr>
            <w:r>
              <w:rPr>
                <w:rFonts w:eastAsia="仿宋_GB2312" w:hint="eastAsia"/>
                <w:kern w:val="0"/>
                <w:sz w:val="24"/>
              </w:rPr>
              <w:t>生命科学大学院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7139ED">
            <w:pPr>
              <w:spacing w:line="300" w:lineRule="auto"/>
              <w:ind w:rightChars="-14" w:right="-29"/>
              <w:jc w:val="center"/>
              <w:rPr>
                <w:rFonts w:eastAsia="仿宋_GB2312"/>
                <w:kern w:val="0"/>
                <w:sz w:val="24"/>
              </w:rPr>
            </w:pPr>
            <w:r>
              <w:rPr>
                <w:rFonts w:eastAsia="仿宋_GB2312" w:hint="eastAsia"/>
                <w:kern w:val="0"/>
                <w:sz w:val="24"/>
              </w:rPr>
              <w:t>张雁</w:t>
            </w:r>
          </w:p>
        </w:tc>
      </w:tr>
      <w:tr w:rsidR="00000000">
        <w:trPr>
          <w:jc w:val="center"/>
        </w:trPr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7139ED">
            <w:pPr>
              <w:widowControl/>
              <w:shd w:val="clear" w:color="auto" w:fill="FFFFFF"/>
              <w:spacing w:line="560" w:lineRule="atLeast"/>
              <w:jc w:val="center"/>
              <w:rPr>
                <w:rFonts w:eastAsia="仿宋_GB2312"/>
                <w:kern w:val="0"/>
                <w:sz w:val="24"/>
              </w:rPr>
            </w:pPr>
            <w:r>
              <w:rPr>
                <w:rFonts w:eastAsia="仿宋_GB2312"/>
                <w:kern w:val="0"/>
                <w:sz w:val="24"/>
              </w:rPr>
              <w:t>2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7139ED">
            <w:pPr>
              <w:spacing w:line="300" w:lineRule="auto"/>
              <w:ind w:rightChars="-14" w:right="-29"/>
              <w:jc w:val="center"/>
              <w:rPr>
                <w:rFonts w:eastAsia="仿宋_GB2312"/>
                <w:kern w:val="0"/>
                <w:sz w:val="24"/>
              </w:rPr>
            </w:pPr>
            <w:r>
              <w:rPr>
                <w:rFonts w:eastAsia="仿宋_GB2312" w:hint="eastAsia"/>
                <w:kern w:val="0"/>
                <w:sz w:val="24"/>
              </w:rPr>
              <w:t>中山大学海岸海洋科学与海岸工程本科教学实践</w:t>
            </w:r>
            <w:r>
              <w:rPr>
                <w:rFonts w:eastAsia="仿宋_GB2312" w:hint="eastAsia"/>
                <w:kern w:val="0"/>
                <w:sz w:val="24"/>
              </w:rPr>
              <w:t>基地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7139ED">
            <w:pPr>
              <w:spacing w:line="300" w:lineRule="auto"/>
              <w:ind w:rightChars="-14" w:right="-29"/>
              <w:jc w:val="center"/>
              <w:rPr>
                <w:rFonts w:eastAsia="仿宋_GB2312" w:hint="eastAsia"/>
                <w:kern w:val="0"/>
                <w:sz w:val="24"/>
              </w:rPr>
            </w:pPr>
            <w:r>
              <w:rPr>
                <w:rFonts w:eastAsia="仿宋_GB2312" w:hint="eastAsia"/>
                <w:kern w:val="0"/>
                <w:sz w:val="24"/>
              </w:rPr>
              <w:t>海洋学院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7139ED">
            <w:pPr>
              <w:spacing w:line="300" w:lineRule="auto"/>
              <w:ind w:rightChars="-14" w:right="-29"/>
              <w:jc w:val="center"/>
              <w:rPr>
                <w:rFonts w:eastAsia="仿宋_GB2312"/>
                <w:kern w:val="0"/>
                <w:sz w:val="24"/>
              </w:rPr>
            </w:pPr>
            <w:r>
              <w:rPr>
                <w:rFonts w:eastAsia="仿宋_GB2312" w:hint="eastAsia"/>
                <w:kern w:val="0"/>
                <w:sz w:val="24"/>
              </w:rPr>
              <w:t>杨清书</w:t>
            </w:r>
          </w:p>
        </w:tc>
      </w:tr>
      <w:tr w:rsidR="00000000">
        <w:trPr>
          <w:jc w:val="center"/>
        </w:trPr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7139ED">
            <w:pPr>
              <w:widowControl/>
              <w:shd w:val="clear" w:color="auto" w:fill="FFFFFF"/>
              <w:spacing w:line="560" w:lineRule="atLeast"/>
              <w:jc w:val="center"/>
              <w:rPr>
                <w:rFonts w:eastAsia="仿宋_GB2312"/>
                <w:kern w:val="0"/>
                <w:sz w:val="24"/>
              </w:rPr>
            </w:pPr>
            <w:r>
              <w:rPr>
                <w:rFonts w:eastAsia="仿宋_GB2312" w:hint="eastAsia"/>
                <w:kern w:val="0"/>
                <w:sz w:val="24"/>
              </w:rPr>
              <w:lastRenderedPageBreak/>
              <w:t>3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7139ED">
            <w:pPr>
              <w:spacing w:line="300" w:lineRule="auto"/>
              <w:ind w:rightChars="-14" w:right="-29"/>
              <w:jc w:val="center"/>
              <w:rPr>
                <w:rFonts w:eastAsia="仿宋_GB2312"/>
                <w:kern w:val="0"/>
                <w:sz w:val="24"/>
              </w:rPr>
            </w:pPr>
            <w:r>
              <w:rPr>
                <w:rFonts w:eastAsia="仿宋_GB2312" w:hint="eastAsia"/>
                <w:kern w:val="0"/>
                <w:sz w:val="24"/>
              </w:rPr>
              <w:t>中山大学口腔医学专业临床实践基地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7139ED">
            <w:pPr>
              <w:spacing w:line="300" w:lineRule="auto"/>
              <w:ind w:rightChars="-14" w:right="-29"/>
              <w:jc w:val="center"/>
              <w:rPr>
                <w:rFonts w:eastAsia="仿宋_GB2312" w:hint="eastAsia"/>
                <w:kern w:val="0"/>
                <w:sz w:val="24"/>
              </w:rPr>
            </w:pPr>
            <w:r>
              <w:rPr>
                <w:rFonts w:eastAsia="仿宋_GB2312" w:hint="eastAsia"/>
                <w:kern w:val="0"/>
                <w:sz w:val="24"/>
              </w:rPr>
              <w:t>光华口腔医学院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7139ED">
            <w:pPr>
              <w:spacing w:line="300" w:lineRule="auto"/>
              <w:ind w:rightChars="-14" w:right="-29"/>
              <w:jc w:val="center"/>
              <w:rPr>
                <w:rFonts w:eastAsia="仿宋_GB2312"/>
                <w:kern w:val="0"/>
                <w:sz w:val="24"/>
              </w:rPr>
            </w:pPr>
            <w:r>
              <w:rPr>
                <w:rFonts w:eastAsia="仿宋_GB2312" w:hint="eastAsia"/>
                <w:kern w:val="0"/>
                <w:sz w:val="24"/>
              </w:rPr>
              <w:t>程斌</w:t>
            </w:r>
          </w:p>
        </w:tc>
      </w:tr>
      <w:tr w:rsidR="00000000">
        <w:trPr>
          <w:jc w:val="center"/>
        </w:trPr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7139ED">
            <w:pPr>
              <w:widowControl/>
              <w:shd w:val="clear" w:color="auto" w:fill="FFFFFF"/>
              <w:spacing w:line="560" w:lineRule="atLeast"/>
              <w:jc w:val="center"/>
              <w:rPr>
                <w:rFonts w:eastAsia="仿宋_GB2312"/>
                <w:kern w:val="0"/>
                <w:sz w:val="24"/>
              </w:rPr>
            </w:pPr>
            <w:r>
              <w:rPr>
                <w:rFonts w:eastAsia="仿宋_GB2312" w:hint="eastAsia"/>
                <w:kern w:val="0"/>
                <w:sz w:val="24"/>
              </w:rPr>
              <w:t>4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7139ED">
            <w:pPr>
              <w:spacing w:line="300" w:lineRule="auto"/>
              <w:ind w:rightChars="-14" w:right="-29"/>
              <w:jc w:val="center"/>
              <w:rPr>
                <w:rFonts w:eastAsia="仿宋_GB2312"/>
                <w:kern w:val="0"/>
                <w:sz w:val="24"/>
              </w:rPr>
            </w:pPr>
            <w:r>
              <w:rPr>
                <w:rFonts w:eastAsia="仿宋_GB2312" w:hint="eastAsia"/>
                <w:kern w:val="0"/>
                <w:sz w:val="24"/>
              </w:rPr>
              <w:t>中山大学药学院</w:t>
            </w:r>
            <w:r>
              <w:rPr>
                <w:rFonts w:eastAsia="仿宋_GB2312" w:hint="eastAsia"/>
                <w:kern w:val="0"/>
                <w:sz w:val="24"/>
              </w:rPr>
              <w:t>-</w:t>
            </w:r>
            <w:r>
              <w:rPr>
                <w:rFonts w:eastAsia="仿宋_GB2312" w:hint="eastAsia"/>
                <w:kern w:val="0"/>
                <w:sz w:val="24"/>
              </w:rPr>
              <w:t>广州栋方日化有限公司校外实践基地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7139ED">
            <w:pPr>
              <w:spacing w:line="300" w:lineRule="auto"/>
              <w:ind w:rightChars="-14" w:right="-29"/>
              <w:jc w:val="center"/>
              <w:rPr>
                <w:rFonts w:eastAsia="仿宋_GB2312" w:hint="eastAsia"/>
                <w:kern w:val="0"/>
                <w:sz w:val="24"/>
              </w:rPr>
            </w:pPr>
            <w:r>
              <w:rPr>
                <w:rFonts w:eastAsia="仿宋_GB2312" w:hint="eastAsia"/>
                <w:kern w:val="0"/>
                <w:sz w:val="24"/>
              </w:rPr>
              <w:t>药学院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7139ED">
            <w:pPr>
              <w:spacing w:line="300" w:lineRule="auto"/>
              <w:ind w:rightChars="-14" w:right="-29"/>
              <w:jc w:val="center"/>
              <w:rPr>
                <w:rFonts w:eastAsia="仿宋_GB2312"/>
                <w:kern w:val="0"/>
                <w:sz w:val="24"/>
              </w:rPr>
            </w:pPr>
            <w:r>
              <w:rPr>
                <w:rFonts w:eastAsia="仿宋_GB2312" w:hint="eastAsia"/>
                <w:kern w:val="0"/>
                <w:sz w:val="24"/>
              </w:rPr>
              <w:t>张革</w:t>
            </w:r>
          </w:p>
        </w:tc>
      </w:tr>
    </w:tbl>
    <w:p w:rsidR="00000000" w:rsidRDefault="007139ED">
      <w:pPr>
        <w:rPr>
          <w:sz w:val="24"/>
        </w:rPr>
      </w:pPr>
    </w:p>
    <w:p w:rsidR="00000000" w:rsidRDefault="007139ED">
      <w:pPr>
        <w:rPr>
          <w:del w:id="3" w:author="Administrator" w:date="2015-05-03T18:26:00Z"/>
          <w:sz w:val="24"/>
        </w:rPr>
      </w:pPr>
    </w:p>
    <w:p w:rsidR="00000000" w:rsidRDefault="007139ED">
      <w:pPr>
        <w:rPr>
          <w:del w:id="4" w:author="Administrator" w:date="2015-05-03T18:26:00Z"/>
          <w:sz w:val="24"/>
        </w:rPr>
      </w:pPr>
    </w:p>
    <w:p w:rsidR="00000000" w:rsidRDefault="007139ED">
      <w:pPr>
        <w:jc w:val="center"/>
        <w:rPr>
          <w:rFonts w:eastAsia="黑体"/>
          <w:b/>
          <w:kern w:val="0"/>
          <w:sz w:val="24"/>
        </w:rPr>
      </w:pPr>
      <w:r>
        <w:rPr>
          <w:rFonts w:eastAsia="黑体"/>
          <w:b/>
          <w:kern w:val="0"/>
          <w:sz w:val="24"/>
        </w:rPr>
        <w:t>（</w:t>
      </w:r>
      <w:r>
        <w:rPr>
          <w:rFonts w:eastAsia="黑体" w:hint="eastAsia"/>
          <w:b/>
          <w:kern w:val="0"/>
          <w:sz w:val="24"/>
        </w:rPr>
        <w:t>六</w:t>
      </w:r>
      <w:r>
        <w:rPr>
          <w:rFonts w:eastAsia="黑体"/>
          <w:b/>
          <w:kern w:val="0"/>
          <w:sz w:val="24"/>
        </w:rPr>
        <w:t>）</w:t>
      </w:r>
      <w:r>
        <w:rPr>
          <w:rFonts w:eastAsia="黑体"/>
          <w:b/>
          <w:kern w:val="0"/>
          <w:sz w:val="24"/>
        </w:rPr>
        <w:t>201</w:t>
      </w:r>
      <w:r>
        <w:rPr>
          <w:rFonts w:eastAsia="黑体" w:hint="eastAsia"/>
          <w:b/>
          <w:kern w:val="0"/>
          <w:sz w:val="24"/>
        </w:rPr>
        <w:t>5</w:t>
      </w:r>
      <w:r>
        <w:rPr>
          <w:rFonts w:eastAsia="黑体"/>
          <w:b/>
          <w:kern w:val="0"/>
          <w:sz w:val="24"/>
        </w:rPr>
        <w:t>年度广东省</w:t>
      </w:r>
      <w:r>
        <w:rPr>
          <w:rFonts w:eastAsia="黑体"/>
          <w:b/>
          <w:kern w:val="0"/>
          <w:sz w:val="24"/>
        </w:rPr>
        <w:t>“</w:t>
      </w:r>
      <w:r>
        <w:rPr>
          <w:rFonts w:eastAsia="黑体"/>
          <w:b/>
          <w:kern w:val="0"/>
          <w:sz w:val="24"/>
        </w:rPr>
        <w:t>实验教学示范中心</w:t>
      </w:r>
      <w:r>
        <w:rPr>
          <w:rFonts w:eastAsia="黑体"/>
          <w:b/>
          <w:kern w:val="0"/>
          <w:sz w:val="24"/>
        </w:rPr>
        <w:t>”</w:t>
      </w:r>
      <w:r>
        <w:rPr>
          <w:rFonts w:eastAsia="黑体"/>
          <w:b/>
          <w:kern w:val="0"/>
          <w:sz w:val="24"/>
        </w:rPr>
        <w:t>项目拟推荐名单</w:t>
      </w:r>
    </w:p>
    <w:p w:rsidR="00000000" w:rsidRDefault="007139ED">
      <w:pPr>
        <w:jc w:val="center"/>
        <w:rPr>
          <w:del w:id="5" w:author="Administrator" w:date="2015-05-03T18:26:00Z"/>
          <w:rFonts w:eastAsia="仿宋_GB2312"/>
          <w:kern w:val="0"/>
          <w:sz w:val="24"/>
        </w:rPr>
      </w:pPr>
    </w:p>
    <w:tbl>
      <w:tblPr>
        <w:tblW w:w="0" w:type="auto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910"/>
        <w:gridCol w:w="6659"/>
        <w:gridCol w:w="2070"/>
      </w:tblGrid>
      <w:tr w:rsidR="00000000">
        <w:trPr>
          <w:trHeight w:val="567"/>
          <w:jc w:val="center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7139ED">
            <w:pPr>
              <w:jc w:val="center"/>
              <w:rPr>
                <w:rFonts w:eastAsia="仿宋_GB2312"/>
                <w:kern w:val="0"/>
                <w:sz w:val="24"/>
              </w:rPr>
            </w:pPr>
            <w:r>
              <w:rPr>
                <w:rFonts w:eastAsia="仿宋_GB2312"/>
                <w:kern w:val="0"/>
                <w:sz w:val="24"/>
              </w:rPr>
              <w:t>序号</w:t>
            </w:r>
          </w:p>
        </w:tc>
        <w:tc>
          <w:tcPr>
            <w:tcW w:w="6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7139ED">
            <w:pPr>
              <w:jc w:val="center"/>
              <w:rPr>
                <w:rFonts w:eastAsia="仿宋_GB2312"/>
                <w:kern w:val="0"/>
                <w:sz w:val="24"/>
              </w:rPr>
            </w:pPr>
            <w:r>
              <w:rPr>
                <w:rFonts w:eastAsia="仿宋_GB2312" w:hint="eastAsia"/>
                <w:kern w:val="0"/>
                <w:sz w:val="24"/>
              </w:rPr>
              <w:t>项目</w:t>
            </w:r>
            <w:r>
              <w:rPr>
                <w:rFonts w:eastAsia="仿宋_GB2312"/>
                <w:kern w:val="0"/>
                <w:sz w:val="24"/>
              </w:rPr>
              <w:t>名称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7139ED">
            <w:pPr>
              <w:jc w:val="center"/>
              <w:rPr>
                <w:rFonts w:eastAsia="仿宋_GB2312"/>
                <w:kern w:val="0"/>
                <w:sz w:val="24"/>
              </w:rPr>
            </w:pPr>
            <w:r>
              <w:rPr>
                <w:rFonts w:eastAsia="仿宋_GB2312" w:hint="eastAsia"/>
                <w:kern w:val="0"/>
                <w:sz w:val="24"/>
              </w:rPr>
              <w:t>项目</w:t>
            </w:r>
            <w:r>
              <w:rPr>
                <w:rFonts w:eastAsia="仿宋_GB2312"/>
                <w:kern w:val="0"/>
                <w:sz w:val="24"/>
              </w:rPr>
              <w:t>负责人</w:t>
            </w:r>
          </w:p>
        </w:tc>
      </w:tr>
      <w:tr w:rsidR="00000000">
        <w:trPr>
          <w:trHeight w:val="574"/>
          <w:jc w:val="center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7139ED">
            <w:pPr>
              <w:widowControl/>
              <w:shd w:val="clear" w:color="auto" w:fill="FFFFFF"/>
              <w:spacing w:line="400" w:lineRule="exact"/>
              <w:jc w:val="center"/>
              <w:rPr>
                <w:rFonts w:eastAsia="仿宋_GB2312"/>
                <w:kern w:val="0"/>
                <w:sz w:val="24"/>
              </w:rPr>
            </w:pPr>
            <w:r>
              <w:rPr>
                <w:rFonts w:eastAsia="仿宋_GB2312"/>
                <w:kern w:val="0"/>
                <w:sz w:val="24"/>
              </w:rPr>
              <w:t>1</w:t>
            </w:r>
          </w:p>
        </w:tc>
        <w:tc>
          <w:tcPr>
            <w:tcW w:w="6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7139ED">
            <w:pPr>
              <w:jc w:val="center"/>
              <w:rPr>
                <w:rFonts w:eastAsia="仿宋_GB2312"/>
                <w:kern w:val="0"/>
                <w:sz w:val="24"/>
              </w:rPr>
            </w:pPr>
            <w:r>
              <w:rPr>
                <w:rFonts w:eastAsia="仿宋_GB2312" w:hint="eastAsia"/>
                <w:kern w:val="0"/>
                <w:sz w:val="24"/>
              </w:rPr>
              <w:t>核工程与技术实验教学中心</w:t>
            </w:r>
            <w:r>
              <w:rPr>
                <w:rFonts w:eastAsia="仿宋_GB2312" w:hint="eastAsia"/>
                <w:kern w:val="0"/>
                <w:sz w:val="24"/>
              </w:rPr>
              <w:t xml:space="preserve"> 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000000" w:rsidRDefault="007139ED">
            <w:pPr>
              <w:jc w:val="center"/>
              <w:rPr>
                <w:rFonts w:eastAsia="仿宋_GB2312"/>
                <w:kern w:val="0"/>
                <w:sz w:val="24"/>
              </w:rPr>
            </w:pPr>
            <w:r>
              <w:rPr>
                <w:rFonts w:eastAsia="仿宋_GB2312" w:hint="eastAsia"/>
                <w:kern w:val="0"/>
                <w:sz w:val="24"/>
              </w:rPr>
              <w:t>王彪</w:t>
            </w:r>
          </w:p>
        </w:tc>
      </w:tr>
      <w:tr w:rsidR="00000000">
        <w:trPr>
          <w:trHeight w:val="574"/>
          <w:jc w:val="center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7139ED">
            <w:pPr>
              <w:widowControl/>
              <w:shd w:val="clear" w:color="auto" w:fill="FFFFFF"/>
              <w:spacing w:line="400" w:lineRule="exact"/>
              <w:jc w:val="center"/>
              <w:rPr>
                <w:rFonts w:eastAsia="仿宋_GB2312"/>
                <w:kern w:val="0"/>
                <w:sz w:val="24"/>
              </w:rPr>
            </w:pPr>
            <w:r>
              <w:rPr>
                <w:rFonts w:eastAsia="仿宋_GB2312"/>
                <w:kern w:val="0"/>
                <w:sz w:val="24"/>
              </w:rPr>
              <w:t>2</w:t>
            </w:r>
          </w:p>
        </w:tc>
        <w:tc>
          <w:tcPr>
            <w:tcW w:w="6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7139ED">
            <w:pPr>
              <w:jc w:val="center"/>
              <w:rPr>
                <w:rFonts w:eastAsia="仿宋_GB2312"/>
                <w:kern w:val="0"/>
                <w:sz w:val="24"/>
              </w:rPr>
            </w:pPr>
            <w:r>
              <w:rPr>
                <w:rFonts w:eastAsia="仿宋_GB2312" w:hint="eastAsia"/>
                <w:kern w:val="0"/>
                <w:sz w:val="24"/>
              </w:rPr>
              <w:t>心理与行为科学实验教学中心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000000" w:rsidRDefault="007139ED">
            <w:pPr>
              <w:jc w:val="center"/>
              <w:rPr>
                <w:rFonts w:eastAsia="仿宋_GB2312"/>
                <w:kern w:val="0"/>
                <w:sz w:val="24"/>
              </w:rPr>
            </w:pPr>
            <w:r>
              <w:rPr>
                <w:rFonts w:eastAsia="仿宋_GB2312" w:hint="eastAsia"/>
                <w:kern w:val="0"/>
                <w:sz w:val="24"/>
              </w:rPr>
              <w:t>高定国</w:t>
            </w:r>
            <w:r>
              <w:rPr>
                <w:rFonts w:eastAsia="仿宋_GB2312" w:hint="eastAsia"/>
                <w:kern w:val="0"/>
                <w:sz w:val="24"/>
              </w:rPr>
              <w:t xml:space="preserve">  </w:t>
            </w:r>
          </w:p>
        </w:tc>
      </w:tr>
    </w:tbl>
    <w:p w:rsidR="00000000" w:rsidRDefault="007139ED">
      <w:pPr>
        <w:rPr>
          <w:b/>
          <w:bCs/>
          <w:sz w:val="24"/>
        </w:rPr>
      </w:pPr>
    </w:p>
    <w:p w:rsidR="00000000" w:rsidRDefault="007139ED">
      <w:pPr>
        <w:jc w:val="center"/>
        <w:rPr>
          <w:del w:id="6" w:author="Administrator" w:date="2015-05-03T18:27:00Z"/>
          <w:rFonts w:eastAsia="黑体"/>
          <w:b/>
          <w:kern w:val="0"/>
          <w:sz w:val="24"/>
        </w:rPr>
      </w:pPr>
    </w:p>
    <w:p w:rsidR="00000000" w:rsidRDefault="007139ED">
      <w:pPr>
        <w:jc w:val="center"/>
        <w:rPr>
          <w:rFonts w:eastAsia="黑体"/>
          <w:b/>
          <w:kern w:val="0"/>
          <w:sz w:val="24"/>
        </w:rPr>
      </w:pPr>
    </w:p>
    <w:p w:rsidR="00000000" w:rsidRDefault="007139ED">
      <w:pPr>
        <w:jc w:val="center"/>
        <w:rPr>
          <w:rFonts w:eastAsia="黑体" w:hint="eastAsia"/>
          <w:b/>
          <w:kern w:val="0"/>
          <w:sz w:val="24"/>
        </w:rPr>
      </w:pPr>
      <w:r>
        <w:rPr>
          <w:rFonts w:eastAsia="黑体"/>
          <w:b/>
          <w:kern w:val="0"/>
          <w:sz w:val="24"/>
        </w:rPr>
        <w:t>（</w:t>
      </w:r>
      <w:r>
        <w:rPr>
          <w:rFonts w:eastAsia="黑体" w:hint="eastAsia"/>
          <w:b/>
          <w:kern w:val="0"/>
          <w:sz w:val="24"/>
        </w:rPr>
        <w:t>七</w:t>
      </w:r>
      <w:r>
        <w:rPr>
          <w:rFonts w:eastAsia="黑体"/>
          <w:b/>
          <w:kern w:val="0"/>
          <w:sz w:val="24"/>
        </w:rPr>
        <w:t>）</w:t>
      </w:r>
      <w:r>
        <w:rPr>
          <w:rFonts w:eastAsia="黑体"/>
          <w:b/>
          <w:kern w:val="0"/>
          <w:sz w:val="24"/>
        </w:rPr>
        <w:t>201</w:t>
      </w:r>
      <w:r>
        <w:rPr>
          <w:rFonts w:eastAsia="黑体" w:hint="eastAsia"/>
          <w:b/>
          <w:kern w:val="0"/>
          <w:sz w:val="24"/>
        </w:rPr>
        <w:t>5</w:t>
      </w:r>
      <w:r>
        <w:rPr>
          <w:rFonts w:eastAsia="黑体"/>
          <w:b/>
          <w:kern w:val="0"/>
          <w:sz w:val="24"/>
        </w:rPr>
        <w:t>年度广东省</w:t>
      </w:r>
      <w:r>
        <w:rPr>
          <w:rFonts w:eastAsia="黑体"/>
          <w:b/>
          <w:kern w:val="0"/>
          <w:sz w:val="24"/>
        </w:rPr>
        <w:t>”</w:t>
      </w:r>
      <w:r>
        <w:rPr>
          <w:rFonts w:eastAsia="黑体" w:hint="eastAsia"/>
          <w:b/>
          <w:kern w:val="0"/>
          <w:sz w:val="24"/>
        </w:rPr>
        <w:t>教学团队</w:t>
      </w:r>
      <w:r>
        <w:rPr>
          <w:rFonts w:eastAsia="黑体"/>
          <w:b/>
          <w:kern w:val="0"/>
          <w:sz w:val="24"/>
        </w:rPr>
        <w:t>”</w:t>
      </w:r>
      <w:r>
        <w:rPr>
          <w:rFonts w:eastAsia="黑体"/>
          <w:b/>
          <w:kern w:val="0"/>
          <w:sz w:val="24"/>
        </w:rPr>
        <w:t>项目拟推荐名单</w:t>
      </w:r>
    </w:p>
    <w:p w:rsidR="00000000" w:rsidRDefault="007139ED">
      <w:pPr>
        <w:jc w:val="center"/>
        <w:rPr>
          <w:del w:id="7" w:author="Administrator" w:date="2015-05-03T18:27:00Z"/>
          <w:rFonts w:eastAsia="黑体" w:hint="eastAsia"/>
          <w:b/>
          <w:kern w:val="0"/>
          <w:sz w:val="24"/>
        </w:rPr>
      </w:pPr>
    </w:p>
    <w:tbl>
      <w:tblPr>
        <w:tblW w:w="0" w:type="auto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29"/>
        <w:gridCol w:w="3960"/>
        <w:gridCol w:w="2880"/>
        <w:gridCol w:w="2070"/>
      </w:tblGrid>
      <w:tr w:rsidR="00000000">
        <w:trPr>
          <w:trHeight w:val="320"/>
          <w:tblHeader/>
          <w:jc w:val="center"/>
        </w:trPr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7139ED">
            <w:pPr>
              <w:widowControl/>
              <w:spacing w:line="500" w:lineRule="exact"/>
              <w:jc w:val="center"/>
              <w:rPr>
                <w:rFonts w:eastAsia="仿宋_GB2312"/>
                <w:b/>
                <w:kern w:val="0"/>
                <w:sz w:val="24"/>
              </w:rPr>
            </w:pPr>
            <w:r>
              <w:rPr>
                <w:rFonts w:eastAsia="仿宋_GB2312"/>
                <w:b/>
                <w:kern w:val="0"/>
                <w:sz w:val="24"/>
              </w:rPr>
              <w:t>序号</w:t>
            </w:r>
          </w:p>
        </w:tc>
        <w:tc>
          <w:tcPr>
            <w:tcW w:w="3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7139ED">
            <w:pPr>
              <w:widowControl/>
              <w:spacing w:line="500" w:lineRule="exact"/>
              <w:jc w:val="center"/>
              <w:rPr>
                <w:rFonts w:eastAsia="仿宋_GB2312"/>
                <w:b/>
                <w:kern w:val="0"/>
                <w:sz w:val="24"/>
              </w:rPr>
            </w:pPr>
            <w:r>
              <w:rPr>
                <w:rFonts w:eastAsia="仿宋_GB2312"/>
                <w:b/>
                <w:kern w:val="0"/>
                <w:sz w:val="24"/>
              </w:rPr>
              <w:t>项目名称</w:t>
            </w:r>
          </w:p>
        </w:tc>
        <w:tc>
          <w:tcPr>
            <w:tcW w:w="2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7139ED">
            <w:pPr>
              <w:widowControl/>
              <w:spacing w:line="500" w:lineRule="exact"/>
              <w:jc w:val="center"/>
              <w:rPr>
                <w:rFonts w:eastAsia="仿宋_GB2312"/>
                <w:b/>
                <w:kern w:val="0"/>
                <w:sz w:val="24"/>
              </w:rPr>
            </w:pPr>
            <w:r>
              <w:rPr>
                <w:rFonts w:eastAsia="仿宋_GB2312"/>
                <w:b/>
                <w:kern w:val="0"/>
                <w:sz w:val="24"/>
              </w:rPr>
              <w:t>申报单位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7139ED">
            <w:pPr>
              <w:widowControl/>
              <w:spacing w:line="500" w:lineRule="exact"/>
              <w:jc w:val="center"/>
              <w:rPr>
                <w:rFonts w:eastAsia="仿宋_GB2312"/>
                <w:b/>
                <w:kern w:val="0"/>
                <w:sz w:val="24"/>
              </w:rPr>
            </w:pPr>
            <w:r>
              <w:rPr>
                <w:rFonts w:eastAsia="仿宋_GB2312"/>
                <w:b/>
                <w:kern w:val="0"/>
                <w:sz w:val="24"/>
              </w:rPr>
              <w:t>项目负责人</w:t>
            </w:r>
          </w:p>
        </w:tc>
      </w:tr>
      <w:tr w:rsidR="00000000">
        <w:trPr>
          <w:trHeight w:val="626"/>
          <w:jc w:val="center"/>
        </w:trPr>
        <w:tc>
          <w:tcPr>
            <w:tcW w:w="7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7139ED">
            <w:pPr>
              <w:jc w:val="center"/>
              <w:rPr>
                <w:rFonts w:eastAsia="仿宋_GB2312"/>
                <w:kern w:val="0"/>
                <w:sz w:val="24"/>
              </w:rPr>
            </w:pPr>
            <w:r>
              <w:rPr>
                <w:rFonts w:eastAsia="仿宋_GB2312" w:hint="eastAsia"/>
                <w:kern w:val="0"/>
                <w:sz w:val="24"/>
              </w:rPr>
              <w:t>1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7139ED">
            <w:pPr>
              <w:jc w:val="center"/>
              <w:rPr>
                <w:rFonts w:eastAsia="仿宋_GB2312"/>
                <w:kern w:val="0"/>
                <w:sz w:val="24"/>
              </w:rPr>
            </w:pPr>
            <w:r>
              <w:rPr>
                <w:rFonts w:eastAsia="仿宋_GB2312"/>
                <w:kern w:val="0"/>
                <w:sz w:val="24"/>
              </w:rPr>
              <w:t>文献保护与修</w:t>
            </w:r>
            <w:r>
              <w:rPr>
                <w:rFonts w:eastAsia="仿宋_GB2312" w:hint="eastAsia"/>
                <w:kern w:val="0"/>
                <w:sz w:val="24"/>
              </w:rPr>
              <w:t>复课程教学团队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7139ED">
            <w:pPr>
              <w:jc w:val="center"/>
              <w:rPr>
                <w:rFonts w:eastAsia="仿宋_GB2312"/>
                <w:kern w:val="0"/>
                <w:sz w:val="24"/>
              </w:rPr>
            </w:pPr>
            <w:r>
              <w:rPr>
                <w:rFonts w:eastAsia="仿宋_GB2312" w:hint="eastAsia"/>
                <w:kern w:val="0"/>
                <w:sz w:val="24"/>
              </w:rPr>
              <w:t>资讯管理学院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7139ED">
            <w:pPr>
              <w:jc w:val="center"/>
              <w:rPr>
                <w:rFonts w:eastAsia="仿宋_GB2312"/>
                <w:kern w:val="0"/>
                <w:sz w:val="24"/>
              </w:rPr>
            </w:pPr>
            <w:r>
              <w:rPr>
                <w:rFonts w:eastAsia="仿宋_GB2312" w:hint="eastAsia"/>
                <w:kern w:val="0"/>
                <w:sz w:val="24"/>
              </w:rPr>
              <w:t>林</w:t>
            </w:r>
            <w:r>
              <w:rPr>
                <w:rFonts w:eastAsia="仿宋_GB2312" w:hint="eastAsia"/>
                <w:kern w:val="0"/>
                <w:sz w:val="24"/>
              </w:rPr>
              <w:t xml:space="preserve"> </w:t>
            </w:r>
            <w:r>
              <w:rPr>
                <w:rFonts w:eastAsia="仿宋_GB2312" w:hint="eastAsia"/>
                <w:kern w:val="0"/>
                <w:sz w:val="24"/>
              </w:rPr>
              <w:t>明</w:t>
            </w:r>
          </w:p>
        </w:tc>
      </w:tr>
      <w:tr w:rsidR="00000000">
        <w:trPr>
          <w:trHeight w:val="495"/>
          <w:jc w:val="center"/>
        </w:trPr>
        <w:tc>
          <w:tcPr>
            <w:tcW w:w="7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7139ED">
            <w:pPr>
              <w:jc w:val="center"/>
              <w:rPr>
                <w:rFonts w:eastAsia="仿宋_GB2312"/>
                <w:kern w:val="0"/>
                <w:sz w:val="24"/>
              </w:rPr>
            </w:pPr>
            <w:r>
              <w:rPr>
                <w:rFonts w:eastAsia="仿宋_GB2312"/>
                <w:kern w:val="0"/>
                <w:sz w:val="24"/>
              </w:rPr>
              <w:t>2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7139ED">
            <w:pPr>
              <w:jc w:val="center"/>
              <w:rPr>
                <w:rFonts w:eastAsia="仿宋_GB2312"/>
                <w:kern w:val="0"/>
                <w:sz w:val="24"/>
              </w:rPr>
            </w:pPr>
            <w:r>
              <w:rPr>
                <w:rFonts w:eastAsia="仿宋_GB2312" w:hint="eastAsia"/>
                <w:kern w:val="0"/>
                <w:sz w:val="24"/>
              </w:rPr>
              <w:t>世界史课程</w:t>
            </w:r>
            <w:r>
              <w:rPr>
                <w:rFonts w:eastAsia="仿宋_GB2312" w:hint="eastAsia"/>
                <w:kern w:val="0"/>
                <w:sz w:val="24"/>
              </w:rPr>
              <w:t>教学团队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7139ED">
            <w:pPr>
              <w:jc w:val="center"/>
              <w:rPr>
                <w:rFonts w:eastAsia="仿宋_GB2312"/>
                <w:kern w:val="0"/>
                <w:sz w:val="24"/>
              </w:rPr>
            </w:pPr>
            <w:r>
              <w:rPr>
                <w:rFonts w:eastAsia="仿宋_GB2312" w:hint="eastAsia"/>
                <w:kern w:val="0"/>
                <w:sz w:val="24"/>
              </w:rPr>
              <w:t>历史学系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7139ED">
            <w:pPr>
              <w:jc w:val="center"/>
              <w:rPr>
                <w:rFonts w:eastAsia="仿宋_GB2312"/>
                <w:kern w:val="0"/>
                <w:sz w:val="24"/>
              </w:rPr>
            </w:pPr>
            <w:r>
              <w:rPr>
                <w:rFonts w:eastAsia="仿宋_GB2312" w:hint="eastAsia"/>
                <w:kern w:val="0"/>
                <w:sz w:val="24"/>
              </w:rPr>
              <w:t>朱卫斌</w:t>
            </w:r>
          </w:p>
        </w:tc>
      </w:tr>
      <w:tr w:rsidR="00000000">
        <w:trPr>
          <w:trHeight w:val="495"/>
          <w:jc w:val="center"/>
        </w:trPr>
        <w:tc>
          <w:tcPr>
            <w:tcW w:w="7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7139ED">
            <w:pPr>
              <w:jc w:val="center"/>
              <w:rPr>
                <w:rFonts w:eastAsia="仿宋_GB2312"/>
                <w:kern w:val="0"/>
                <w:sz w:val="24"/>
              </w:rPr>
            </w:pPr>
            <w:r>
              <w:rPr>
                <w:rFonts w:eastAsia="仿宋_GB2312" w:hint="eastAsia"/>
                <w:kern w:val="0"/>
                <w:sz w:val="24"/>
              </w:rPr>
              <w:t>3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7139ED">
            <w:pPr>
              <w:jc w:val="center"/>
              <w:rPr>
                <w:rFonts w:eastAsia="仿宋_GB2312"/>
                <w:kern w:val="0"/>
                <w:sz w:val="24"/>
              </w:rPr>
            </w:pPr>
            <w:r>
              <w:rPr>
                <w:rFonts w:eastAsia="仿宋_GB2312" w:hint="eastAsia"/>
                <w:kern w:val="0"/>
                <w:sz w:val="24"/>
              </w:rPr>
              <w:t>政治学原理课程教学团队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7139ED">
            <w:pPr>
              <w:jc w:val="center"/>
              <w:rPr>
                <w:rFonts w:eastAsia="仿宋_GB2312"/>
                <w:kern w:val="0"/>
                <w:sz w:val="24"/>
              </w:rPr>
            </w:pPr>
            <w:r>
              <w:rPr>
                <w:rFonts w:eastAsia="仿宋_GB2312" w:hint="eastAsia"/>
                <w:kern w:val="0"/>
                <w:sz w:val="24"/>
              </w:rPr>
              <w:t>政治与公共事务管理学院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7139ED">
            <w:pPr>
              <w:jc w:val="center"/>
              <w:rPr>
                <w:rFonts w:eastAsia="仿宋_GB2312"/>
                <w:kern w:val="0"/>
                <w:sz w:val="24"/>
              </w:rPr>
            </w:pPr>
            <w:r>
              <w:rPr>
                <w:rFonts w:eastAsia="仿宋_GB2312" w:hint="eastAsia"/>
                <w:kern w:val="0"/>
                <w:sz w:val="24"/>
              </w:rPr>
              <w:t>肖</w:t>
            </w:r>
            <w:r>
              <w:rPr>
                <w:rFonts w:eastAsia="仿宋_GB2312" w:hint="eastAsia"/>
                <w:kern w:val="0"/>
                <w:sz w:val="24"/>
              </w:rPr>
              <w:t xml:space="preserve"> </w:t>
            </w:r>
            <w:r>
              <w:rPr>
                <w:rFonts w:eastAsia="仿宋_GB2312" w:hint="eastAsia"/>
                <w:kern w:val="0"/>
                <w:sz w:val="24"/>
              </w:rPr>
              <w:t>滨</w:t>
            </w:r>
          </w:p>
        </w:tc>
      </w:tr>
      <w:tr w:rsidR="00000000">
        <w:trPr>
          <w:trHeight w:val="495"/>
          <w:jc w:val="center"/>
        </w:trPr>
        <w:tc>
          <w:tcPr>
            <w:tcW w:w="7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7139ED">
            <w:pPr>
              <w:jc w:val="center"/>
              <w:rPr>
                <w:rFonts w:eastAsia="仿宋_GB2312"/>
                <w:kern w:val="0"/>
                <w:sz w:val="24"/>
              </w:rPr>
            </w:pPr>
            <w:r>
              <w:rPr>
                <w:rFonts w:eastAsia="仿宋_GB2312" w:hint="eastAsia"/>
                <w:kern w:val="0"/>
                <w:sz w:val="24"/>
              </w:rPr>
              <w:t>4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7139ED">
            <w:pPr>
              <w:jc w:val="center"/>
              <w:rPr>
                <w:rFonts w:eastAsia="仿宋_GB2312"/>
                <w:kern w:val="0"/>
                <w:sz w:val="24"/>
              </w:rPr>
            </w:pPr>
            <w:r>
              <w:rPr>
                <w:rFonts w:eastAsia="仿宋_GB2312" w:hint="eastAsia"/>
                <w:kern w:val="0"/>
                <w:sz w:val="24"/>
              </w:rPr>
              <w:t>宏观经济学课程教学团队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7139ED">
            <w:pPr>
              <w:jc w:val="center"/>
              <w:rPr>
                <w:rFonts w:eastAsia="仿宋_GB2312"/>
                <w:kern w:val="0"/>
                <w:sz w:val="24"/>
              </w:rPr>
            </w:pPr>
            <w:r>
              <w:rPr>
                <w:rFonts w:eastAsia="仿宋_GB2312" w:hint="eastAsia"/>
                <w:kern w:val="0"/>
                <w:sz w:val="24"/>
              </w:rPr>
              <w:t>岭南学院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7139ED">
            <w:pPr>
              <w:jc w:val="center"/>
              <w:rPr>
                <w:rFonts w:eastAsia="仿宋_GB2312"/>
                <w:kern w:val="0"/>
                <w:sz w:val="24"/>
              </w:rPr>
            </w:pPr>
            <w:r>
              <w:rPr>
                <w:rFonts w:eastAsia="仿宋_GB2312" w:hint="eastAsia"/>
                <w:kern w:val="0"/>
                <w:sz w:val="24"/>
              </w:rPr>
              <w:t>徐现祥</w:t>
            </w:r>
          </w:p>
        </w:tc>
      </w:tr>
      <w:tr w:rsidR="00000000">
        <w:trPr>
          <w:trHeight w:val="495"/>
          <w:jc w:val="center"/>
        </w:trPr>
        <w:tc>
          <w:tcPr>
            <w:tcW w:w="7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7139ED">
            <w:pPr>
              <w:jc w:val="center"/>
              <w:rPr>
                <w:rFonts w:eastAsia="仿宋_GB2312"/>
                <w:kern w:val="0"/>
                <w:sz w:val="24"/>
              </w:rPr>
            </w:pPr>
            <w:r>
              <w:rPr>
                <w:rFonts w:eastAsia="仿宋_GB2312"/>
                <w:kern w:val="0"/>
                <w:sz w:val="24"/>
              </w:rPr>
              <w:t>5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7139ED">
            <w:pPr>
              <w:jc w:val="center"/>
              <w:rPr>
                <w:rFonts w:eastAsia="仿宋_GB2312"/>
                <w:kern w:val="0"/>
                <w:sz w:val="24"/>
              </w:rPr>
            </w:pPr>
            <w:r>
              <w:rPr>
                <w:rFonts w:eastAsia="仿宋_GB2312" w:hint="eastAsia"/>
                <w:kern w:val="0"/>
                <w:sz w:val="24"/>
              </w:rPr>
              <w:t>基础会计学课程教学团队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7139ED">
            <w:pPr>
              <w:jc w:val="center"/>
              <w:rPr>
                <w:rFonts w:eastAsia="仿宋_GB2312"/>
                <w:kern w:val="0"/>
                <w:sz w:val="24"/>
              </w:rPr>
            </w:pPr>
            <w:r>
              <w:rPr>
                <w:rFonts w:eastAsia="仿宋_GB2312" w:hint="eastAsia"/>
                <w:kern w:val="0"/>
                <w:sz w:val="24"/>
              </w:rPr>
              <w:t>管理学院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7139ED">
            <w:pPr>
              <w:jc w:val="center"/>
              <w:rPr>
                <w:rFonts w:eastAsia="仿宋_GB2312"/>
                <w:kern w:val="0"/>
                <w:sz w:val="24"/>
              </w:rPr>
            </w:pPr>
            <w:r>
              <w:rPr>
                <w:rFonts w:eastAsia="仿宋_GB2312" w:hint="eastAsia"/>
                <w:kern w:val="0"/>
                <w:sz w:val="24"/>
              </w:rPr>
              <w:t>林</w:t>
            </w:r>
            <w:r>
              <w:rPr>
                <w:rFonts w:eastAsia="仿宋_GB2312" w:hint="eastAsia"/>
                <w:kern w:val="0"/>
                <w:sz w:val="24"/>
              </w:rPr>
              <w:t xml:space="preserve"> </w:t>
            </w:r>
            <w:r>
              <w:rPr>
                <w:rFonts w:eastAsia="仿宋_GB2312" w:hint="eastAsia"/>
                <w:kern w:val="0"/>
                <w:sz w:val="24"/>
              </w:rPr>
              <w:t>斌</w:t>
            </w:r>
          </w:p>
        </w:tc>
      </w:tr>
      <w:tr w:rsidR="00000000">
        <w:trPr>
          <w:trHeight w:val="495"/>
          <w:jc w:val="center"/>
        </w:trPr>
        <w:tc>
          <w:tcPr>
            <w:tcW w:w="7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7139ED">
            <w:pPr>
              <w:jc w:val="center"/>
              <w:rPr>
                <w:rFonts w:eastAsia="仿宋_GB2312"/>
                <w:kern w:val="0"/>
                <w:sz w:val="24"/>
              </w:rPr>
            </w:pPr>
            <w:r>
              <w:rPr>
                <w:rFonts w:eastAsia="仿宋_GB2312" w:hint="eastAsia"/>
                <w:kern w:val="0"/>
                <w:sz w:val="24"/>
              </w:rPr>
              <w:t>6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7139ED">
            <w:pPr>
              <w:jc w:val="center"/>
              <w:rPr>
                <w:rFonts w:eastAsia="仿宋_GB2312"/>
                <w:kern w:val="0"/>
                <w:sz w:val="24"/>
              </w:rPr>
            </w:pPr>
            <w:r>
              <w:rPr>
                <w:rFonts w:eastAsia="仿宋_GB2312" w:hint="eastAsia"/>
                <w:kern w:val="0"/>
                <w:sz w:val="24"/>
              </w:rPr>
              <w:t>新闻采访与写作课程教学团队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7139ED">
            <w:pPr>
              <w:jc w:val="center"/>
              <w:rPr>
                <w:rFonts w:eastAsia="仿宋_GB2312"/>
                <w:kern w:val="0"/>
                <w:sz w:val="24"/>
              </w:rPr>
            </w:pPr>
            <w:r>
              <w:rPr>
                <w:rFonts w:eastAsia="仿宋_GB2312" w:hint="eastAsia"/>
                <w:kern w:val="0"/>
                <w:sz w:val="24"/>
              </w:rPr>
              <w:t>传播与设计学院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7139ED">
            <w:pPr>
              <w:jc w:val="center"/>
              <w:rPr>
                <w:rFonts w:eastAsia="仿宋_GB2312"/>
                <w:kern w:val="0"/>
                <w:sz w:val="24"/>
              </w:rPr>
            </w:pPr>
            <w:r>
              <w:rPr>
                <w:rFonts w:eastAsia="仿宋_GB2312" w:hint="eastAsia"/>
                <w:kern w:val="0"/>
                <w:sz w:val="24"/>
              </w:rPr>
              <w:t>张志安</w:t>
            </w:r>
          </w:p>
        </w:tc>
      </w:tr>
      <w:tr w:rsidR="00000000">
        <w:trPr>
          <w:trHeight w:val="495"/>
          <w:jc w:val="center"/>
        </w:trPr>
        <w:tc>
          <w:tcPr>
            <w:tcW w:w="7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7139ED">
            <w:pPr>
              <w:jc w:val="center"/>
              <w:rPr>
                <w:rFonts w:eastAsia="仿宋_GB2312"/>
                <w:kern w:val="0"/>
                <w:sz w:val="24"/>
              </w:rPr>
            </w:pPr>
            <w:r>
              <w:rPr>
                <w:rFonts w:eastAsia="仿宋_GB2312" w:hint="eastAsia"/>
                <w:kern w:val="0"/>
                <w:sz w:val="24"/>
              </w:rPr>
              <w:t>7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7139ED">
            <w:pPr>
              <w:jc w:val="center"/>
              <w:rPr>
                <w:rFonts w:eastAsia="仿宋_GB2312"/>
                <w:kern w:val="0"/>
                <w:sz w:val="24"/>
              </w:rPr>
            </w:pPr>
            <w:r>
              <w:rPr>
                <w:rFonts w:eastAsia="仿宋_GB2312" w:hint="eastAsia"/>
                <w:kern w:val="0"/>
                <w:sz w:val="24"/>
              </w:rPr>
              <w:t>刑事诉讼法课程教学团队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7139ED">
            <w:pPr>
              <w:jc w:val="center"/>
              <w:rPr>
                <w:rFonts w:eastAsia="仿宋_GB2312"/>
                <w:kern w:val="0"/>
                <w:sz w:val="24"/>
              </w:rPr>
            </w:pPr>
            <w:r>
              <w:rPr>
                <w:rFonts w:eastAsia="仿宋_GB2312" w:hint="eastAsia"/>
                <w:kern w:val="0"/>
                <w:sz w:val="24"/>
              </w:rPr>
              <w:t>法学院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7139ED">
            <w:pPr>
              <w:jc w:val="center"/>
              <w:rPr>
                <w:rFonts w:eastAsia="仿宋_GB2312"/>
                <w:kern w:val="0"/>
                <w:sz w:val="24"/>
              </w:rPr>
            </w:pPr>
            <w:r>
              <w:rPr>
                <w:rFonts w:eastAsia="仿宋_GB2312" w:hint="eastAsia"/>
                <w:kern w:val="0"/>
                <w:sz w:val="24"/>
              </w:rPr>
              <w:t>杨建广</w:t>
            </w:r>
          </w:p>
        </w:tc>
      </w:tr>
      <w:tr w:rsidR="00000000">
        <w:trPr>
          <w:trHeight w:val="495"/>
          <w:jc w:val="center"/>
        </w:trPr>
        <w:tc>
          <w:tcPr>
            <w:tcW w:w="7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7139ED">
            <w:pPr>
              <w:jc w:val="center"/>
              <w:rPr>
                <w:rFonts w:eastAsia="仿宋_GB2312"/>
                <w:kern w:val="0"/>
                <w:sz w:val="24"/>
              </w:rPr>
            </w:pPr>
            <w:r>
              <w:rPr>
                <w:rFonts w:eastAsia="仿宋_GB2312"/>
                <w:kern w:val="0"/>
                <w:sz w:val="24"/>
              </w:rPr>
              <w:t>8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7139ED">
            <w:pPr>
              <w:jc w:val="center"/>
              <w:rPr>
                <w:rFonts w:eastAsia="仿宋_GB2312"/>
                <w:kern w:val="0"/>
                <w:sz w:val="24"/>
              </w:rPr>
            </w:pPr>
            <w:r>
              <w:rPr>
                <w:rFonts w:eastAsia="仿宋_GB2312" w:hint="eastAsia"/>
                <w:kern w:val="0"/>
                <w:sz w:val="24"/>
              </w:rPr>
              <w:t>计量经济学课程教学团队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7139ED">
            <w:pPr>
              <w:jc w:val="center"/>
              <w:rPr>
                <w:rFonts w:eastAsia="仿宋_GB2312"/>
                <w:kern w:val="0"/>
                <w:sz w:val="24"/>
              </w:rPr>
            </w:pPr>
            <w:r>
              <w:rPr>
                <w:rFonts w:eastAsia="仿宋_GB2312" w:hint="eastAsia"/>
                <w:kern w:val="0"/>
                <w:sz w:val="24"/>
              </w:rPr>
              <w:t>岭南学院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7139ED">
            <w:pPr>
              <w:jc w:val="center"/>
              <w:rPr>
                <w:rFonts w:eastAsia="仿宋_GB2312"/>
                <w:kern w:val="0"/>
                <w:sz w:val="24"/>
              </w:rPr>
            </w:pPr>
            <w:r>
              <w:rPr>
                <w:rFonts w:eastAsia="仿宋_GB2312" w:hint="eastAsia"/>
                <w:kern w:val="0"/>
                <w:sz w:val="24"/>
              </w:rPr>
              <w:t>周先波</w:t>
            </w:r>
          </w:p>
        </w:tc>
      </w:tr>
      <w:tr w:rsidR="00000000">
        <w:trPr>
          <w:trHeight w:val="495"/>
          <w:jc w:val="center"/>
        </w:trPr>
        <w:tc>
          <w:tcPr>
            <w:tcW w:w="7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7139ED">
            <w:pPr>
              <w:jc w:val="center"/>
              <w:rPr>
                <w:rFonts w:eastAsia="仿宋_GB2312"/>
                <w:kern w:val="0"/>
                <w:sz w:val="24"/>
              </w:rPr>
            </w:pPr>
            <w:r>
              <w:rPr>
                <w:rFonts w:eastAsia="仿宋_GB2312"/>
                <w:kern w:val="0"/>
                <w:sz w:val="24"/>
              </w:rPr>
              <w:t>9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7139ED">
            <w:pPr>
              <w:jc w:val="center"/>
              <w:rPr>
                <w:rFonts w:eastAsia="仿宋_GB2312"/>
                <w:kern w:val="0"/>
                <w:sz w:val="24"/>
              </w:rPr>
            </w:pPr>
            <w:r>
              <w:rPr>
                <w:rFonts w:eastAsia="仿宋_GB2312" w:hint="eastAsia"/>
                <w:kern w:val="0"/>
                <w:sz w:val="24"/>
              </w:rPr>
              <w:t>中国近现代史纲要课程教学团队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7139ED">
            <w:pPr>
              <w:jc w:val="center"/>
              <w:rPr>
                <w:rFonts w:eastAsia="仿宋_GB2312"/>
                <w:kern w:val="0"/>
                <w:sz w:val="24"/>
              </w:rPr>
            </w:pPr>
            <w:r>
              <w:rPr>
                <w:rFonts w:eastAsia="仿宋_GB2312" w:hint="eastAsia"/>
                <w:kern w:val="0"/>
                <w:sz w:val="24"/>
              </w:rPr>
              <w:t>马克思主义学院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7139ED">
            <w:pPr>
              <w:jc w:val="center"/>
              <w:rPr>
                <w:rFonts w:eastAsia="仿宋_GB2312"/>
                <w:kern w:val="0"/>
                <w:sz w:val="24"/>
              </w:rPr>
            </w:pPr>
            <w:r>
              <w:rPr>
                <w:rFonts w:eastAsia="仿宋_GB2312" w:hint="eastAsia"/>
                <w:kern w:val="0"/>
                <w:sz w:val="24"/>
              </w:rPr>
              <w:t>郭文亮</w:t>
            </w:r>
          </w:p>
        </w:tc>
      </w:tr>
      <w:tr w:rsidR="00000000">
        <w:trPr>
          <w:trHeight w:val="495"/>
          <w:jc w:val="center"/>
        </w:trPr>
        <w:tc>
          <w:tcPr>
            <w:tcW w:w="7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7139ED">
            <w:pPr>
              <w:jc w:val="center"/>
              <w:rPr>
                <w:rFonts w:eastAsia="仿宋_GB2312"/>
                <w:kern w:val="0"/>
                <w:sz w:val="24"/>
              </w:rPr>
            </w:pPr>
            <w:r>
              <w:rPr>
                <w:rFonts w:eastAsia="仿宋_GB2312"/>
                <w:kern w:val="0"/>
                <w:sz w:val="24"/>
              </w:rPr>
              <w:t>10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7139ED">
            <w:pPr>
              <w:jc w:val="center"/>
              <w:rPr>
                <w:rFonts w:eastAsia="仿宋_GB2312"/>
                <w:kern w:val="0"/>
                <w:sz w:val="24"/>
              </w:rPr>
            </w:pPr>
            <w:r>
              <w:rPr>
                <w:rFonts w:eastAsia="仿宋_GB2312" w:hint="eastAsia"/>
                <w:kern w:val="0"/>
                <w:sz w:val="24"/>
              </w:rPr>
              <w:t>中国政府与政治课程教学团队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7139ED">
            <w:pPr>
              <w:jc w:val="center"/>
              <w:rPr>
                <w:rFonts w:eastAsia="仿宋_GB2312"/>
                <w:kern w:val="0"/>
                <w:sz w:val="24"/>
              </w:rPr>
            </w:pPr>
            <w:r>
              <w:rPr>
                <w:rFonts w:eastAsia="仿宋_GB2312" w:hint="eastAsia"/>
                <w:kern w:val="0"/>
                <w:sz w:val="24"/>
              </w:rPr>
              <w:t>政治与公共事务管理学院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7139ED">
            <w:pPr>
              <w:jc w:val="center"/>
              <w:rPr>
                <w:rFonts w:eastAsia="仿宋_GB2312"/>
                <w:kern w:val="0"/>
                <w:sz w:val="24"/>
              </w:rPr>
            </w:pPr>
            <w:r>
              <w:rPr>
                <w:rFonts w:eastAsia="仿宋_GB2312" w:hint="eastAsia"/>
                <w:kern w:val="0"/>
                <w:sz w:val="24"/>
              </w:rPr>
              <w:t>郭忠华</w:t>
            </w:r>
          </w:p>
        </w:tc>
      </w:tr>
      <w:tr w:rsidR="00000000">
        <w:trPr>
          <w:trHeight w:val="495"/>
          <w:jc w:val="center"/>
        </w:trPr>
        <w:tc>
          <w:tcPr>
            <w:tcW w:w="7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7139ED">
            <w:pPr>
              <w:jc w:val="center"/>
              <w:rPr>
                <w:rFonts w:eastAsia="仿宋_GB2312"/>
                <w:kern w:val="0"/>
                <w:sz w:val="24"/>
              </w:rPr>
            </w:pPr>
            <w:r>
              <w:rPr>
                <w:rFonts w:eastAsia="仿宋_GB2312"/>
                <w:kern w:val="0"/>
                <w:sz w:val="24"/>
              </w:rPr>
              <w:t>11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7139ED">
            <w:pPr>
              <w:jc w:val="center"/>
              <w:rPr>
                <w:rFonts w:eastAsia="仿宋_GB2312"/>
                <w:kern w:val="0"/>
                <w:sz w:val="24"/>
              </w:rPr>
            </w:pPr>
            <w:r>
              <w:rPr>
                <w:rFonts w:eastAsia="仿宋_GB2312" w:hint="eastAsia"/>
                <w:kern w:val="0"/>
                <w:sz w:val="24"/>
              </w:rPr>
              <w:t>媒介社会学课程教学团队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7139ED">
            <w:pPr>
              <w:jc w:val="center"/>
              <w:rPr>
                <w:rFonts w:eastAsia="仿宋_GB2312"/>
                <w:kern w:val="0"/>
                <w:sz w:val="24"/>
              </w:rPr>
            </w:pPr>
            <w:r>
              <w:rPr>
                <w:rFonts w:eastAsia="仿宋_GB2312" w:hint="eastAsia"/>
                <w:kern w:val="0"/>
                <w:sz w:val="24"/>
              </w:rPr>
              <w:t>传播与设计学院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7139ED">
            <w:pPr>
              <w:jc w:val="center"/>
              <w:rPr>
                <w:rFonts w:eastAsia="仿宋_GB2312"/>
                <w:kern w:val="0"/>
                <w:sz w:val="24"/>
              </w:rPr>
            </w:pPr>
            <w:r>
              <w:rPr>
                <w:rFonts w:eastAsia="仿宋_GB2312" w:hint="eastAsia"/>
                <w:kern w:val="0"/>
                <w:sz w:val="24"/>
              </w:rPr>
              <w:t>张</w:t>
            </w:r>
            <w:r>
              <w:rPr>
                <w:rFonts w:eastAsia="仿宋_GB2312" w:hint="eastAsia"/>
                <w:kern w:val="0"/>
                <w:sz w:val="24"/>
              </w:rPr>
              <w:t xml:space="preserve"> </w:t>
            </w:r>
            <w:r>
              <w:rPr>
                <w:rFonts w:eastAsia="仿宋_GB2312" w:hint="eastAsia"/>
                <w:kern w:val="0"/>
                <w:sz w:val="24"/>
              </w:rPr>
              <w:t>宁</w:t>
            </w:r>
          </w:p>
        </w:tc>
      </w:tr>
      <w:tr w:rsidR="00000000">
        <w:trPr>
          <w:trHeight w:val="495"/>
          <w:jc w:val="center"/>
        </w:trPr>
        <w:tc>
          <w:tcPr>
            <w:tcW w:w="7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7139ED">
            <w:pPr>
              <w:jc w:val="center"/>
              <w:rPr>
                <w:rFonts w:eastAsia="仿宋_GB2312"/>
                <w:kern w:val="0"/>
                <w:sz w:val="24"/>
              </w:rPr>
            </w:pPr>
            <w:r>
              <w:rPr>
                <w:rFonts w:eastAsia="仿宋_GB2312"/>
                <w:kern w:val="0"/>
                <w:sz w:val="24"/>
              </w:rPr>
              <w:t>12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7139ED">
            <w:pPr>
              <w:jc w:val="center"/>
              <w:rPr>
                <w:rFonts w:eastAsia="仿宋_GB2312"/>
                <w:kern w:val="0"/>
                <w:sz w:val="24"/>
              </w:rPr>
            </w:pPr>
            <w:r>
              <w:rPr>
                <w:rFonts w:eastAsia="仿宋_GB2312" w:hint="eastAsia"/>
                <w:kern w:val="0"/>
                <w:sz w:val="24"/>
              </w:rPr>
              <w:t>财务管理课程教学团队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7139ED">
            <w:pPr>
              <w:jc w:val="center"/>
              <w:rPr>
                <w:rFonts w:eastAsia="仿宋_GB2312"/>
                <w:kern w:val="0"/>
                <w:sz w:val="24"/>
              </w:rPr>
            </w:pPr>
            <w:r>
              <w:rPr>
                <w:rFonts w:eastAsia="仿宋_GB2312" w:hint="eastAsia"/>
                <w:kern w:val="0"/>
                <w:sz w:val="24"/>
              </w:rPr>
              <w:t>管理学院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7139ED">
            <w:pPr>
              <w:jc w:val="center"/>
              <w:rPr>
                <w:rFonts w:eastAsia="仿宋_GB2312"/>
                <w:kern w:val="0"/>
                <w:sz w:val="24"/>
              </w:rPr>
            </w:pPr>
            <w:r>
              <w:rPr>
                <w:rFonts w:eastAsia="仿宋_GB2312" w:hint="eastAsia"/>
                <w:kern w:val="0"/>
                <w:sz w:val="24"/>
              </w:rPr>
              <w:t>陈玉罡</w:t>
            </w:r>
          </w:p>
        </w:tc>
      </w:tr>
      <w:tr w:rsidR="00000000">
        <w:trPr>
          <w:trHeight w:val="495"/>
          <w:jc w:val="center"/>
        </w:trPr>
        <w:tc>
          <w:tcPr>
            <w:tcW w:w="7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7139ED">
            <w:pPr>
              <w:jc w:val="center"/>
              <w:rPr>
                <w:rFonts w:eastAsia="仿宋_GB2312"/>
                <w:kern w:val="0"/>
                <w:sz w:val="24"/>
              </w:rPr>
            </w:pPr>
            <w:r>
              <w:rPr>
                <w:rFonts w:eastAsia="仿宋_GB2312"/>
                <w:kern w:val="0"/>
                <w:sz w:val="24"/>
              </w:rPr>
              <w:lastRenderedPageBreak/>
              <w:t>13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7139ED">
            <w:pPr>
              <w:jc w:val="center"/>
              <w:rPr>
                <w:rFonts w:eastAsia="仿宋_GB2312"/>
                <w:kern w:val="0"/>
                <w:sz w:val="24"/>
              </w:rPr>
            </w:pPr>
            <w:r>
              <w:rPr>
                <w:rFonts w:eastAsia="仿宋_GB2312" w:hint="eastAsia"/>
                <w:kern w:val="0"/>
                <w:sz w:val="24"/>
              </w:rPr>
              <w:t>法语阅读课程教学团队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7139ED">
            <w:pPr>
              <w:jc w:val="center"/>
              <w:rPr>
                <w:rFonts w:eastAsia="仿宋_GB2312"/>
                <w:kern w:val="0"/>
                <w:sz w:val="24"/>
              </w:rPr>
            </w:pPr>
            <w:r>
              <w:rPr>
                <w:rFonts w:eastAsia="仿宋_GB2312" w:hint="eastAsia"/>
                <w:kern w:val="0"/>
                <w:sz w:val="24"/>
              </w:rPr>
              <w:t>外语与翻译大学院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7139ED">
            <w:pPr>
              <w:jc w:val="center"/>
              <w:rPr>
                <w:rFonts w:eastAsia="仿宋_GB2312"/>
                <w:kern w:val="0"/>
                <w:sz w:val="24"/>
              </w:rPr>
            </w:pPr>
            <w:r>
              <w:rPr>
                <w:rFonts w:eastAsia="仿宋_GB2312" w:hint="eastAsia"/>
                <w:kern w:val="0"/>
                <w:sz w:val="24"/>
              </w:rPr>
              <w:t>曾晓阳</w:t>
            </w:r>
          </w:p>
        </w:tc>
      </w:tr>
      <w:tr w:rsidR="00000000">
        <w:trPr>
          <w:trHeight w:val="495"/>
          <w:jc w:val="center"/>
        </w:trPr>
        <w:tc>
          <w:tcPr>
            <w:tcW w:w="7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7139ED">
            <w:pPr>
              <w:jc w:val="center"/>
              <w:rPr>
                <w:rFonts w:eastAsia="仿宋_GB2312" w:hint="eastAsia"/>
                <w:kern w:val="0"/>
                <w:sz w:val="24"/>
              </w:rPr>
            </w:pPr>
            <w:r>
              <w:rPr>
                <w:rFonts w:eastAsia="仿宋_GB2312" w:hint="eastAsia"/>
                <w:kern w:val="0"/>
                <w:sz w:val="24"/>
              </w:rPr>
              <w:t>14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7139ED">
            <w:pPr>
              <w:jc w:val="center"/>
              <w:rPr>
                <w:rFonts w:eastAsia="仿宋_GB2312" w:hint="eastAsia"/>
                <w:kern w:val="0"/>
                <w:sz w:val="24"/>
              </w:rPr>
            </w:pPr>
            <w:r>
              <w:rPr>
                <w:rFonts w:eastAsia="仿宋_GB2312" w:hint="eastAsia"/>
                <w:kern w:val="0"/>
                <w:sz w:val="24"/>
              </w:rPr>
              <w:t>大学体育课程教学团队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7139ED">
            <w:pPr>
              <w:jc w:val="center"/>
              <w:rPr>
                <w:rFonts w:eastAsia="仿宋_GB2312" w:hint="eastAsia"/>
                <w:kern w:val="0"/>
                <w:sz w:val="24"/>
              </w:rPr>
            </w:pPr>
            <w:r>
              <w:rPr>
                <w:rFonts w:eastAsia="仿宋_GB2312" w:hint="eastAsia"/>
                <w:kern w:val="0"/>
                <w:sz w:val="24"/>
              </w:rPr>
              <w:t>教育学院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7139ED">
            <w:pPr>
              <w:jc w:val="center"/>
              <w:rPr>
                <w:rFonts w:eastAsia="仿宋_GB2312" w:hint="eastAsia"/>
                <w:kern w:val="0"/>
                <w:sz w:val="24"/>
              </w:rPr>
            </w:pPr>
            <w:r>
              <w:rPr>
                <w:rFonts w:eastAsia="仿宋_GB2312" w:hint="eastAsia"/>
                <w:kern w:val="0"/>
                <w:sz w:val="24"/>
              </w:rPr>
              <w:t>张新萍</w:t>
            </w:r>
          </w:p>
        </w:tc>
      </w:tr>
      <w:tr w:rsidR="00000000">
        <w:trPr>
          <w:trHeight w:val="495"/>
          <w:jc w:val="center"/>
        </w:trPr>
        <w:tc>
          <w:tcPr>
            <w:tcW w:w="7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7139ED">
            <w:pPr>
              <w:jc w:val="center"/>
              <w:rPr>
                <w:rFonts w:eastAsia="仿宋_GB2312"/>
                <w:kern w:val="0"/>
                <w:sz w:val="24"/>
              </w:rPr>
            </w:pPr>
            <w:r>
              <w:rPr>
                <w:rFonts w:eastAsia="仿宋_GB2312" w:hint="eastAsia"/>
                <w:kern w:val="0"/>
                <w:sz w:val="24"/>
              </w:rPr>
              <w:t>15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7139ED">
            <w:pPr>
              <w:jc w:val="center"/>
              <w:rPr>
                <w:rFonts w:eastAsia="仿宋_GB2312"/>
                <w:kern w:val="0"/>
                <w:sz w:val="24"/>
              </w:rPr>
            </w:pPr>
            <w:r>
              <w:rPr>
                <w:rFonts w:eastAsia="仿宋_GB2312"/>
                <w:kern w:val="0"/>
                <w:sz w:val="24"/>
              </w:rPr>
              <w:t>数学分</w:t>
            </w:r>
            <w:r>
              <w:rPr>
                <w:rFonts w:eastAsia="仿宋_GB2312" w:hint="eastAsia"/>
                <w:kern w:val="0"/>
                <w:sz w:val="24"/>
              </w:rPr>
              <w:t>析课程教学团队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7139ED">
            <w:pPr>
              <w:jc w:val="center"/>
              <w:rPr>
                <w:rFonts w:eastAsia="仿宋_GB2312"/>
                <w:kern w:val="0"/>
                <w:sz w:val="24"/>
              </w:rPr>
            </w:pPr>
            <w:r>
              <w:rPr>
                <w:rFonts w:eastAsia="仿宋_GB2312" w:hint="eastAsia"/>
                <w:kern w:val="0"/>
                <w:sz w:val="24"/>
              </w:rPr>
              <w:t>数学与计算科学学院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7139ED">
            <w:pPr>
              <w:jc w:val="center"/>
              <w:rPr>
                <w:rFonts w:eastAsia="仿宋_GB2312"/>
                <w:kern w:val="0"/>
                <w:sz w:val="24"/>
              </w:rPr>
            </w:pPr>
            <w:r>
              <w:rPr>
                <w:rFonts w:eastAsia="仿宋_GB2312" w:hint="eastAsia"/>
                <w:kern w:val="0"/>
                <w:sz w:val="24"/>
              </w:rPr>
              <w:t>姚正安</w:t>
            </w:r>
          </w:p>
        </w:tc>
      </w:tr>
      <w:tr w:rsidR="00000000">
        <w:trPr>
          <w:trHeight w:val="495"/>
          <w:jc w:val="center"/>
        </w:trPr>
        <w:tc>
          <w:tcPr>
            <w:tcW w:w="7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7139ED">
            <w:pPr>
              <w:jc w:val="center"/>
              <w:rPr>
                <w:rFonts w:eastAsia="仿宋_GB2312"/>
                <w:kern w:val="0"/>
                <w:sz w:val="24"/>
              </w:rPr>
            </w:pPr>
            <w:r>
              <w:rPr>
                <w:rFonts w:eastAsia="仿宋_GB2312" w:hint="eastAsia"/>
                <w:kern w:val="0"/>
                <w:sz w:val="24"/>
              </w:rPr>
              <w:t>16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7139ED">
            <w:pPr>
              <w:jc w:val="center"/>
              <w:rPr>
                <w:rFonts w:eastAsia="仿宋_GB2312"/>
                <w:kern w:val="0"/>
                <w:sz w:val="24"/>
              </w:rPr>
            </w:pPr>
            <w:r>
              <w:rPr>
                <w:rFonts w:eastAsia="仿宋_GB2312" w:hint="eastAsia"/>
                <w:kern w:val="0"/>
                <w:sz w:val="24"/>
              </w:rPr>
              <w:t>现代化学实验与技术课程教学团队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7139ED">
            <w:pPr>
              <w:jc w:val="center"/>
              <w:rPr>
                <w:rFonts w:eastAsia="仿宋_GB2312"/>
                <w:kern w:val="0"/>
                <w:sz w:val="24"/>
              </w:rPr>
            </w:pPr>
            <w:r>
              <w:rPr>
                <w:rFonts w:eastAsia="仿宋_GB2312" w:hint="eastAsia"/>
                <w:kern w:val="0"/>
                <w:sz w:val="24"/>
              </w:rPr>
              <w:t>化学与化学工程学院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7139ED">
            <w:pPr>
              <w:jc w:val="center"/>
              <w:rPr>
                <w:rFonts w:eastAsia="仿宋_GB2312"/>
                <w:kern w:val="0"/>
                <w:sz w:val="24"/>
              </w:rPr>
            </w:pPr>
            <w:r>
              <w:rPr>
                <w:rFonts w:eastAsia="仿宋_GB2312" w:hint="eastAsia"/>
                <w:kern w:val="0"/>
                <w:sz w:val="24"/>
              </w:rPr>
              <w:t>陈六平</w:t>
            </w:r>
          </w:p>
        </w:tc>
      </w:tr>
      <w:tr w:rsidR="00000000">
        <w:trPr>
          <w:trHeight w:val="495"/>
          <w:jc w:val="center"/>
        </w:trPr>
        <w:tc>
          <w:tcPr>
            <w:tcW w:w="7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7139ED">
            <w:pPr>
              <w:jc w:val="center"/>
              <w:rPr>
                <w:rFonts w:eastAsia="仿宋_GB2312"/>
                <w:kern w:val="0"/>
                <w:sz w:val="24"/>
              </w:rPr>
            </w:pPr>
            <w:r>
              <w:rPr>
                <w:rFonts w:eastAsia="仿宋_GB2312" w:hint="eastAsia"/>
                <w:kern w:val="0"/>
                <w:sz w:val="24"/>
              </w:rPr>
              <w:t>17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7139ED">
            <w:pPr>
              <w:jc w:val="center"/>
              <w:rPr>
                <w:rFonts w:eastAsia="仿宋_GB2312"/>
                <w:kern w:val="0"/>
                <w:sz w:val="24"/>
              </w:rPr>
            </w:pPr>
            <w:r>
              <w:rPr>
                <w:rFonts w:eastAsia="仿宋_GB2312" w:hint="eastAsia"/>
                <w:kern w:val="0"/>
                <w:sz w:val="24"/>
              </w:rPr>
              <w:t>生物学野外实习课程教学团队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7139ED">
            <w:pPr>
              <w:jc w:val="center"/>
              <w:rPr>
                <w:rFonts w:eastAsia="仿宋_GB2312"/>
                <w:kern w:val="0"/>
                <w:sz w:val="24"/>
              </w:rPr>
            </w:pPr>
            <w:r>
              <w:rPr>
                <w:rFonts w:eastAsia="仿宋_GB2312" w:hint="eastAsia"/>
                <w:kern w:val="0"/>
                <w:sz w:val="24"/>
              </w:rPr>
              <w:t>生命科学大学院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7139ED">
            <w:pPr>
              <w:jc w:val="center"/>
              <w:rPr>
                <w:rFonts w:eastAsia="仿宋_GB2312"/>
                <w:kern w:val="0"/>
                <w:sz w:val="24"/>
              </w:rPr>
            </w:pPr>
            <w:r>
              <w:rPr>
                <w:rFonts w:eastAsia="仿宋_GB2312" w:hint="eastAsia"/>
                <w:kern w:val="0"/>
                <w:sz w:val="24"/>
              </w:rPr>
              <w:t>项辉、廖文波</w:t>
            </w:r>
          </w:p>
        </w:tc>
      </w:tr>
      <w:tr w:rsidR="00000000">
        <w:trPr>
          <w:trHeight w:val="495"/>
          <w:jc w:val="center"/>
        </w:trPr>
        <w:tc>
          <w:tcPr>
            <w:tcW w:w="7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7139ED">
            <w:pPr>
              <w:jc w:val="center"/>
              <w:rPr>
                <w:rFonts w:eastAsia="仿宋_GB2312"/>
                <w:kern w:val="0"/>
                <w:sz w:val="24"/>
              </w:rPr>
            </w:pPr>
            <w:r>
              <w:rPr>
                <w:rFonts w:eastAsia="仿宋_GB2312" w:hint="eastAsia"/>
                <w:kern w:val="0"/>
                <w:sz w:val="24"/>
              </w:rPr>
              <w:t>18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7139ED">
            <w:pPr>
              <w:jc w:val="center"/>
              <w:rPr>
                <w:rFonts w:eastAsia="仿宋_GB2312"/>
                <w:kern w:val="0"/>
                <w:sz w:val="24"/>
              </w:rPr>
            </w:pPr>
            <w:r>
              <w:rPr>
                <w:rFonts w:eastAsia="仿宋_GB2312" w:hint="eastAsia"/>
                <w:kern w:val="0"/>
                <w:sz w:val="24"/>
              </w:rPr>
              <w:t>综合化学实验课程教学团队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7139ED">
            <w:pPr>
              <w:jc w:val="center"/>
              <w:rPr>
                <w:rFonts w:eastAsia="仿宋_GB2312"/>
                <w:kern w:val="0"/>
                <w:sz w:val="24"/>
              </w:rPr>
            </w:pPr>
            <w:r>
              <w:rPr>
                <w:rFonts w:eastAsia="仿宋_GB2312" w:hint="eastAsia"/>
                <w:kern w:val="0"/>
                <w:sz w:val="24"/>
              </w:rPr>
              <w:t>化学与化学工程学院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7139ED">
            <w:pPr>
              <w:jc w:val="center"/>
              <w:rPr>
                <w:rFonts w:eastAsia="仿宋_GB2312"/>
                <w:kern w:val="0"/>
                <w:sz w:val="24"/>
              </w:rPr>
            </w:pPr>
            <w:r>
              <w:rPr>
                <w:rFonts w:eastAsia="仿宋_GB2312" w:hint="eastAsia"/>
                <w:kern w:val="0"/>
                <w:sz w:val="24"/>
              </w:rPr>
              <w:t>毛宗万</w:t>
            </w:r>
          </w:p>
        </w:tc>
      </w:tr>
      <w:tr w:rsidR="00000000">
        <w:trPr>
          <w:trHeight w:val="495"/>
          <w:jc w:val="center"/>
        </w:trPr>
        <w:tc>
          <w:tcPr>
            <w:tcW w:w="7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7139ED">
            <w:pPr>
              <w:jc w:val="center"/>
              <w:rPr>
                <w:rFonts w:eastAsia="仿宋_GB2312"/>
                <w:kern w:val="0"/>
                <w:sz w:val="24"/>
              </w:rPr>
            </w:pPr>
            <w:r>
              <w:rPr>
                <w:rFonts w:eastAsia="仿宋_GB2312" w:hint="eastAsia"/>
                <w:kern w:val="0"/>
                <w:sz w:val="24"/>
              </w:rPr>
              <w:t>19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7139ED">
            <w:pPr>
              <w:jc w:val="center"/>
              <w:rPr>
                <w:rFonts w:eastAsia="仿宋_GB2312"/>
                <w:kern w:val="0"/>
                <w:sz w:val="24"/>
              </w:rPr>
            </w:pPr>
            <w:r>
              <w:rPr>
                <w:rFonts w:eastAsia="仿宋_GB2312" w:hint="eastAsia"/>
                <w:kern w:val="0"/>
                <w:sz w:val="24"/>
              </w:rPr>
              <w:t>地理信息科学课程教学团队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7139ED">
            <w:pPr>
              <w:jc w:val="center"/>
              <w:rPr>
                <w:rFonts w:eastAsia="仿宋_GB2312"/>
                <w:kern w:val="0"/>
                <w:sz w:val="24"/>
              </w:rPr>
            </w:pPr>
            <w:r>
              <w:rPr>
                <w:rFonts w:eastAsia="仿宋_GB2312" w:hint="eastAsia"/>
                <w:kern w:val="0"/>
                <w:sz w:val="24"/>
              </w:rPr>
              <w:t>地理科学与规划学院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7139ED">
            <w:pPr>
              <w:jc w:val="center"/>
              <w:rPr>
                <w:rFonts w:eastAsia="仿宋_GB2312"/>
                <w:kern w:val="0"/>
                <w:sz w:val="24"/>
              </w:rPr>
            </w:pPr>
            <w:r>
              <w:rPr>
                <w:rFonts w:eastAsia="仿宋_GB2312" w:hint="eastAsia"/>
                <w:kern w:val="0"/>
                <w:sz w:val="24"/>
              </w:rPr>
              <w:t>张新长</w:t>
            </w:r>
          </w:p>
        </w:tc>
      </w:tr>
      <w:tr w:rsidR="00000000">
        <w:trPr>
          <w:trHeight w:val="495"/>
          <w:jc w:val="center"/>
        </w:trPr>
        <w:tc>
          <w:tcPr>
            <w:tcW w:w="7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7139ED">
            <w:pPr>
              <w:jc w:val="center"/>
              <w:rPr>
                <w:rFonts w:eastAsia="仿宋_GB2312"/>
                <w:kern w:val="0"/>
                <w:sz w:val="24"/>
              </w:rPr>
            </w:pPr>
            <w:r>
              <w:rPr>
                <w:rFonts w:eastAsia="仿宋_GB2312" w:hint="eastAsia"/>
                <w:kern w:val="0"/>
                <w:sz w:val="24"/>
              </w:rPr>
              <w:t>20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7139ED">
            <w:pPr>
              <w:jc w:val="center"/>
              <w:rPr>
                <w:rFonts w:eastAsia="仿宋_GB2312"/>
                <w:kern w:val="0"/>
                <w:sz w:val="24"/>
              </w:rPr>
            </w:pPr>
            <w:r>
              <w:rPr>
                <w:rFonts w:eastAsia="仿宋_GB2312" w:hint="eastAsia"/>
                <w:kern w:val="0"/>
                <w:sz w:val="24"/>
              </w:rPr>
              <w:t>材料物理专业实验课程教学团</w:t>
            </w:r>
            <w:r>
              <w:rPr>
                <w:rFonts w:eastAsia="仿宋_GB2312" w:hint="eastAsia"/>
                <w:kern w:val="0"/>
                <w:sz w:val="24"/>
              </w:rPr>
              <w:t>队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7139ED">
            <w:pPr>
              <w:jc w:val="center"/>
              <w:rPr>
                <w:rFonts w:eastAsia="仿宋_GB2312"/>
                <w:kern w:val="0"/>
                <w:sz w:val="24"/>
              </w:rPr>
            </w:pPr>
            <w:r>
              <w:rPr>
                <w:rFonts w:eastAsia="仿宋_GB2312" w:hint="eastAsia"/>
                <w:kern w:val="0"/>
                <w:sz w:val="24"/>
              </w:rPr>
              <w:t>物理科学与工程技术学院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7139ED">
            <w:pPr>
              <w:jc w:val="center"/>
              <w:rPr>
                <w:rFonts w:eastAsia="仿宋_GB2312"/>
                <w:kern w:val="0"/>
                <w:sz w:val="24"/>
              </w:rPr>
            </w:pPr>
            <w:r>
              <w:rPr>
                <w:rFonts w:eastAsia="仿宋_GB2312" w:hint="eastAsia"/>
                <w:kern w:val="0"/>
                <w:sz w:val="24"/>
              </w:rPr>
              <w:t>张曰理</w:t>
            </w:r>
          </w:p>
        </w:tc>
      </w:tr>
      <w:tr w:rsidR="00000000">
        <w:trPr>
          <w:trHeight w:val="495"/>
          <w:jc w:val="center"/>
        </w:trPr>
        <w:tc>
          <w:tcPr>
            <w:tcW w:w="7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7139ED">
            <w:pPr>
              <w:jc w:val="center"/>
              <w:rPr>
                <w:rFonts w:eastAsia="仿宋_GB2312"/>
                <w:kern w:val="0"/>
                <w:sz w:val="24"/>
              </w:rPr>
            </w:pPr>
            <w:r>
              <w:rPr>
                <w:rFonts w:eastAsia="仿宋_GB2312" w:hint="eastAsia"/>
                <w:kern w:val="0"/>
                <w:sz w:val="24"/>
              </w:rPr>
              <w:t>21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7139ED">
            <w:pPr>
              <w:jc w:val="center"/>
              <w:rPr>
                <w:rFonts w:eastAsia="仿宋_GB2312"/>
                <w:kern w:val="0"/>
                <w:sz w:val="24"/>
              </w:rPr>
            </w:pPr>
            <w:r>
              <w:rPr>
                <w:rFonts w:eastAsia="仿宋_GB2312" w:hint="eastAsia"/>
                <w:kern w:val="0"/>
                <w:sz w:val="24"/>
              </w:rPr>
              <w:t>环境土壤学课程教学团队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7139ED">
            <w:pPr>
              <w:jc w:val="center"/>
              <w:rPr>
                <w:rFonts w:eastAsia="仿宋_GB2312"/>
                <w:kern w:val="0"/>
                <w:sz w:val="24"/>
              </w:rPr>
            </w:pPr>
            <w:r>
              <w:rPr>
                <w:rFonts w:eastAsia="仿宋_GB2312" w:hint="eastAsia"/>
                <w:kern w:val="0"/>
                <w:sz w:val="24"/>
              </w:rPr>
              <w:t>环境科学与工程学院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7139ED">
            <w:pPr>
              <w:jc w:val="center"/>
              <w:rPr>
                <w:rFonts w:eastAsia="仿宋_GB2312"/>
                <w:kern w:val="0"/>
                <w:sz w:val="24"/>
              </w:rPr>
            </w:pPr>
            <w:r>
              <w:rPr>
                <w:rFonts w:eastAsia="仿宋_GB2312" w:hint="eastAsia"/>
                <w:kern w:val="0"/>
                <w:sz w:val="24"/>
              </w:rPr>
              <w:t>仇荣亮</w:t>
            </w:r>
            <w:r>
              <w:rPr>
                <w:rFonts w:eastAsia="仿宋_GB2312"/>
                <w:kern w:val="0"/>
                <w:sz w:val="24"/>
              </w:rPr>
              <w:t xml:space="preserve"> </w:t>
            </w:r>
          </w:p>
        </w:tc>
      </w:tr>
      <w:tr w:rsidR="00000000">
        <w:trPr>
          <w:trHeight w:val="495"/>
          <w:jc w:val="center"/>
        </w:trPr>
        <w:tc>
          <w:tcPr>
            <w:tcW w:w="7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7139ED">
            <w:pPr>
              <w:jc w:val="center"/>
              <w:rPr>
                <w:rFonts w:eastAsia="仿宋_GB2312"/>
                <w:kern w:val="0"/>
                <w:sz w:val="24"/>
              </w:rPr>
            </w:pPr>
            <w:r>
              <w:rPr>
                <w:rFonts w:eastAsia="仿宋_GB2312" w:hint="eastAsia"/>
                <w:kern w:val="0"/>
                <w:sz w:val="24"/>
              </w:rPr>
              <w:t>22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7139ED">
            <w:pPr>
              <w:jc w:val="center"/>
              <w:rPr>
                <w:rFonts w:eastAsia="仿宋_GB2312"/>
                <w:kern w:val="0"/>
                <w:sz w:val="24"/>
              </w:rPr>
            </w:pPr>
            <w:r>
              <w:rPr>
                <w:rFonts w:eastAsia="仿宋_GB2312" w:hint="eastAsia"/>
                <w:kern w:val="0"/>
                <w:sz w:val="24"/>
              </w:rPr>
              <w:t>海岸动力地貌学课程教学团队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7139ED">
            <w:pPr>
              <w:jc w:val="center"/>
              <w:rPr>
                <w:rFonts w:eastAsia="仿宋_GB2312"/>
                <w:kern w:val="0"/>
                <w:sz w:val="24"/>
              </w:rPr>
            </w:pPr>
            <w:r>
              <w:rPr>
                <w:rFonts w:eastAsia="仿宋_GB2312" w:hint="eastAsia"/>
                <w:kern w:val="0"/>
                <w:sz w:val="24"/>
              </w:rPr>
              <w:t>海洋学院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7139ED">
            <w:pPr>
              <w:jc w:val="center"/>
              <w:rPr>
                <w:rFonts w:eastAsia="仿宋_GB2312"/>
                <w:kern w:val="0"/>
                <w:sz w:val="24"/>
              </w:rPr>
            </w:pPr>
            <w:r>
              <w:rPr>
                <w:rFonts w:eastAsia="仿宋_GB2312" w:hint="eastAsia"/>
                <w:kern w:val="0"/>
                <w:sz w:val="24"/>
              </w:rPr>
              <w:t>杨清书</w:t>
            </w:r>
          </w:p>
        </w:tc>
      </w:tr>
      <w:tr w:rsidR="00000000">
        <w:trPr>
          <w:trHeight w:val="495"/>
          <w:jc w:val="center"/>
        </w:trPr>
        <w:tc>
          <w:tcPr>
            <w:tcW w:w="7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7139ED">
            <w:pPr>
              <w:jc w:val="center"/>
              <w:rPr>
                <w:rFonts w:eastAsia="仿宋_GB2312"/>
                <w:kern w:val="0"/>
                <w:sz w:val="24"/>
              </w:rPr>
            </w:pPr>
            <w:r>
              <w:rPr>
                <w:rFonts w:eastAsia="仿宋_GB2312" w:hint="eastAsia"/>
                <w:kern w:val="0"/>
                <w:sz w:val="24"/>
              </w:rPr>
              <w:t>23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7139ED">
            <w:pPr>
              <w:jc w:val="center"/>
              <w:rPr>
                <w:rFonts w:eastAsia="仿宋_GB2312"/>
                <w:kern w:val="0"/>
                <w:sz w:val="24"/>
              </w:rPr>
            </w:pPr>
            <w:r>
              <w:rPr>
                <w:rFonts w:eastAsia="仿宋_GB2312" w:hint="eastAsia"/>
                <w:kern w:val="0"/>
                <w:sz w:val="24"/>
              </w:rPr>
              <w:t>常微分方程课程教学团队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7139ED">
            <w:pPr>
              <w:jc w:val="center"/>
              <w:rPr>
                <w:rFonts w:eastAsia="仿宋_GB2312"/>
                <w:kern w:val="0"/>
                <w:sz w:val="24"/>
              </w:rPr>
            </w:pPr>
            <w:r>
              <w:rPr>
                <w:rFonts w:eastAsia="仿宋_GB2312" w:hint="eastAsia"/>
                <w:kern w:val="0"/>
                <w:sz w:val="24"/>
              </w:rPr>
              <w:t>数学与计算科学学院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7139ED">
            <w:pPr>
              <w:jc w:val="center"/>
              <w:rPr>
                <w:rFonts w:eastAsia="仿宋_GB2312"/>
                <w:kern w:val="0"/>
                <w:sz w:val="24"/>
              </w:rPr>
            </w:pPr>
            <w:r>
              <w:rPr>
                <w:rFonts w:eastAsia="仿宋_GB2312" w:hint="eastAsia"/>
                <w:kern w:val="0"/>
                <w:sz w:val="24"/>
              </w:rPr>
              <w:t>周天寿</w:t>
            </w:r>
          </w:p>
        </w:tc>
      </w:tr>
      <w:tr w:rsidR="00000000">
        <w:trPr>
          <w:trHeight w:val="495"/>
          <w:jc w:val="center"/>
        </w:trPr>
        <w:tc>
          <w:tcPr>
            <w:tcW w:w="7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7139ED">
            <w:pPr>
              <w:jc w:val="center"/>
              <w:rPr>
                <w:rFonts w:eastAsia="仿宋_GB2312"/>
                <w:kern w:val="0"/>
                <w:sz w:val="24"/>
              </w:rPr>
            </w:pPr>
            <w:r>
              <w:rPr>
                <w:rFonts w:eastAsia="仿宋_GB2312" w:hint="eastAsia"/>
                <w:kern w:val="0"/>
                <w:sz w:val="24"/>
              </w:rPr>
              <w:t>24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7139ED">
            <w:pPr>
              <w:jc w:val="center"/>
              <w:rPr>
                <w:rFonts w:eastAsia="仿宋_GB2312"/>
                <w:kern w:val="0"/>
                <w:sz w:val="24"/>
              </w:rPr>
            </w:pPr>
            <w:r>
              <w:rPr>
                <w:rFonts w:eastAsia="仿宋_GB2312" w:hint="eastAsia"/>
                <w:kern w:val="0"/>
                <w:sz w:val="24"/>
              </w:rPr>
              <w:t>计算机网络实验课程教学团队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7139ED">
            <w:pPr>
              <w:jc w:val="center"/>
              <w:rPr>
                <w:rFonts w:eastAsia="仿宋_GB2312"/>
                <w:kern w:val="0"/>
                <w:sz w:val="24"/>
              </w:rPr>
            </w:pPr>
            <w:r>
              <w:rPr>
                <w:rFonts w:eastAsia="仿宋_GB2312" w:hint="eastAsia"/>
                <w:kern w:val="0"/>
                <w:sz w:val="24"/>
              </w:rPr>
              <w:t>信息科学与技术学院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7139ED">
            <w:pPr>
              <w:jc w:val="center"/>
              <w:rPr>
                <w:rFonts w:eastAsia="仿宋_GB2312"/>
                <w:kern w:val="0"/>
                <w:sz w:val="24"/>
              </w:rPr>
            </w:pPr>
            <w:r>
              <w:rPr>
                <w:rFonts w:eastAsia="仿宋_GB2312" w:hint="eastAsia"/>
                <w:kern w:val="0"/>
                <w:sz w:val="24"/>
              </w:rPr>
              <w:t>农</w:t>
            </w:r>
            <w:r>
              <w:rPr>
                <w:rFonts w:eastAsia="仿宋_GB2312" w:hint="eastAsia"/>
                <w:kern w:val="0"/>
                <w:sz w:val="24"/>
              </w:rPr>
              <w:t xml:space="preserve"> </w:t>
            </w:r>
            <w:r>
              <w:rPr>
                <w:rFonts w:eastAsia="仿宋_GB2312" w:hint="eastAsia"/>
                <w:kern w:val="0"/>
                <w:sz w:val="24"/>
              </w:rPr>
              <w:t>革</w:t>
            </w:r>
          </w:p>
        </w:tc>
      </w:tr>
      <w:tr w:rsidR="00000000">
        <w:trPr>
          <w:trHeight w:val="495"/>
          <w:jc w:val="center"/>
        </w:trPr>
        <w:tc>
          <w:tcPr>
            <w:tcW w:w="7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7139ED">
            <w:pPr>
              <w:jc w:val="center"/>
              <w:rPr>
                <w:rFonts w:eastAsia="仿宋_GB2312"/>
                <w:kern w:val="0"/>
                <w:sz w:val="24"/>
              </w:rPr>
            </w:pPr>
            <w:r>
              <w:rPr>
                <w:rFonts w:eastAsia="仿宋_GB2312" w:hint="eastAsia"/>
                <w:kern w:val="0"/>
                <w:sz w:val="24"/>
              </w:rPr>
              <w:t>25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7139ED">
            <w:pPr>
              <w:jc w:val="center"/>
              <w:rPr>
                <w:rFonts w:eastAsia="仿宋_GB2312"/>
                <w:kern w:val="0"/>
                <w:sz w:val="24"/>
              </w:rPr>
            </w:pPr>
            <w:r>
              <w:rPr>
                <w:rFonts w:eastAsia="仿宋_GB2312" w:hint="eastAsia"/>
                <w:kern w:val="0"/>
                <w:sz w:val="24"/>
              </w:rPr>
              <w:t>生态学课程教学团队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7139ED">
            <w:pPr>
              <w:jc w:val="center"/>
              <w:rPr>
                <w:rFonts w:eastAsia="仿宋_GB2312"/>
                <w:kern w:val="0"/>
                <w:sz w:val="24"/>
              </w:rPr>
            </w:pPr>
            <w:r>
              <w:rPr>
                <w:rFonts w:eastAsia="仿宋_GB2312" w:hint="eastAsia"/>
                <w:kern w:val="0"/>
                <w:sz w:val="24"/>
              </w:rPr>
              <w:t>环境科学与工程学院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7139ED">
            <w:pPr>
              <w:jc w:val="center"/>
              <w:rPr>
                <w:rFonts w:eastAsia="仿宋_GB2312"/>
                <w:kern w:val="0"/>
                <w:sz w:val="24"/>
              </w:rPr>
            </w:pPr>
            <w:r>
              <w:rPr>
                <w:rFonts w:eastAsia="仿宋_GB2312" w:hint="eastAsia"/>
                <w:kern w:val="0"/>
                <w:sz w:val="24"/>
              </w:rPr>
              <w:t>管东生</w:t>
            </w:r>
          </w:p>
        </w:tc>
      </w:tr>
      <w:tr w:rsidR="00000000">
        <w:trPr>
          <w:trHeight w:val="495"/>
          <w:jc w:val="center"/>
        </w:trPr>
        <w:tc>
          <w:tcPr>
            <w:tcW w:w="7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7139ED">
            <w:pPr>
              <w:jc w:val="center"/>
              <w:rPr>
                <w:rFonts w:eastAsia="仿宋_GB2312"/>
                <w:kern w:val="0"/>
                <w:sz w:val="24"/>
              </w:rPr>
            </w:pPr>
            <w:r>
              <w:rPr>
                <w:rFonts w:eastAsia="仿宋_GB2312" w:hint="eastAsia"/>
                <w:kern w:val="0"/>
                <w:sz w:val="24"/>
              </w:rPr>
              <w:t>26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7139ED">
            <w:pPr>
              <w:jc w:val="center"/>
              <w:rPr>
                <w:rFonts w:eastAsia="仿宋_GB2312"/>
                <w:kern w:val="0"/>
                <w:sz w:val="24"/>
              </w:rPr>
            </w:pPr>
            <w:r>
              <w:rPr>
                <w:rFonts w:eastAsia="仿宋_GB2312" w:hint="eastAsia"/>
                <w:kern w:val="0"/>
                <w:sz w:val="24"/>
              </w:rPr>
              <w:t>光信息专业实验课程教学团队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7139ED">
            <w:pPr>
              <w:jc w:val="center"/>
              <w:rPr>
                <w:rFonts w:eastAsia="仿宋_GB2312"/>
                <w:kern w:val="0"/>
                <w:sz w:val="24"/>
              </w:rPr>
            </w:pPr>
            <w:r>
              <w:rPr>
                <w:rFonts w:eastAsia="仿宋_GB2312" w:hint="eastAsia"/>
                <w:kern w:val="0"/>
                <w:sz w:val="24"/>
              </w:rPr>
              <w:t>物理科学与工程技术学院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7139ED">
            <w:pPr>
              <w:jc w:val="center"/>
              <w:rPr>
                <w:rFonts w:eastAsia="仿宋_GB2312"/>
                <w:kern w:val="0"/>
                <w:sz w:val="24"/>
              </w:rPr>
            </w:pPr>
            <w:r>
              <w:rPr>
                <w:rFonts w:eastAsia="仿宋_GB2312" w:hint="eastAsia"/>
                <w:kern w:val="0"/>
                <w:sz w:val="24"/>
              </w:rPr>
              <w:t>蔡志岗</w:t>
            </w:r>
          </w:p>
        </w:tc>
      </w:tr>
      <w:tr w:rsidR="00000000">
        <w:trPr>
          <w:trHeight w:val="495"/>
          <w:jc w:val="center"/>
        </w:trPr>
        <w:tc>
          <w:tcPr>
            <w:tcW w:w="7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7139ED">
            <w:pPr>
              <w:jc w:val="center"/>
              <w:rPr>
                <w:rFonts w:eastAsia="仿宋_GB2312"/>
                <w:kern w:val="0"/>
                <w:sz w:val="24"/>
              </w:rPr>
            </w:pPr>
            <w:r>
              <w:rPr>
                <w:rFonts w:eastAsia="仿宋_GB2312" w:hint="eastAsia"/>
                <w:kern w:val="0"/>
                <w:sz w:val="24"/>
              </w:rPr>
              <w:t>27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7139ED">
            <w:pPr>
              <w:jc w:val="center"/>
              <w:rPr>
                <w:rFonts w:eastAsia="仿宋_GB2312"/>
                <w:kern w:val="0"/>
                <w:sz w:val="24"/>
              </w:rPr>
            </w:pPr>
            <w:r>
              <w:rPr>
                <w:rFonts w:eastAsia="仿宋_GB2312" w:hint="eastAsia"/>
                <w:kern w:val="0"/>
                <w:sz w:val="24"/>
              </w:rPr>
              <w:t>材料力学课程教学团队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7139ED">
            <w:pPr>
              <w:jc w:val="center"/>
              <w:rPr>
                <w:rFonts w:eastAsia="仿宋_GB2312"/>
                <w:kern w:val="0"/>
                <w:sz w:val="24"/>
              </w:rPr>
            </w:pPr>
            <w:r>
              <w:rPr>
                <w:rFonts w:eastAsia="仿宋_GB2312" w:hint="eastAsia"/>
                <w:kern w:val="0"/>
                <w:sz w:val="24"/>
              </w:rPr>
              <w:t>工学院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7139ED">
            <w:pPr>
              <w:jc w:val="center"/>
              <w:rPr>
                <w:rFonts w:eastAsia="仿宋_GB2312"/>
                <w:kern w:val="0"/>
                <w:sz w:val="24"/>
              </w:rPr>
            </w:pPr>
            <w:r>
              <w:rPr>
                <w:rFonts w:eastAsia="仿宋_GB2312" w:hint="eastAsia"/>
                <w:kern w:val="0"/>
                <w:sz w:val="24"/>
              </w:rPr>
              <w:t>刘玉岚</w:t>
            </w:r>
          </w:p>
        </w:tc>
      </w:tr>
      <w:tr w:rsidR="00000000">
        <w:trPr>
          <w:trHeight w:val="495"/>
          <w:jc w:val="center"/>
        </w:trPr>
        <w:tc>
          <w:tcPr>
            <w:tcW w:w="7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7139ED">
            <w:pPr>
              <w:jc w:val="center"/>
              <w:rPr>
                <w:rFonts w:eastAsia="仿宋_GB2312"/>
                <w:kern w:val="0"/>
                <w:sz w:val="24"/>
              </w:rPr>
            </w:pPr>
            <w:r>
              <w:rPr>
                <w:rFonts w:eastAsia="仿宋_GB2312" w:hint="eastAsia"/>
                <w:kern w:val="0"/>
                <w:sz w:val="24"/>
              </w:rPr>
              <w:t>28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7139ED">
            <w:pPr>
              <w:jc w:val="center"/>
              <w:rPr>
                <w:rFonts w:eastAsia="仿宋_GB2312"/>
                <w:kern w:val="0"/>
                <w:sz w:val="24"/>
              </w:rPr>
            </w:pPr>
            <w:r>
              <w:rPr>
                <w:rFonts w:eastAsia="仿宋_GB2312" w:hint="eastAsia"/>
                <w:kern w:val="0"/>
                <w:sz w:val="24"/>
              </w:rPr>
              <w:t>生物技术课程教学团队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7139ED">
            <w:pPr>
              <w:jc w:val="center"/>
              <w:rPr>
                <w:rFonts w:eastAsia="仿宋_GB2312"/>
                <w:kern w:val="0"/>
                <w:sz w:val="24"/>
              </w:rPr>
            </w:pPr>
            <w:r>
              <w:rPr>
                <w:rFonts w:eastAsia="仿宋_GB2312" w:hint="eastAsia"/>
                <w:kern w:val="0"/>
                <w:sz w:val="24"/>
              </w:rPr>
              <w:t>生命科学大学院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7139ED">
            <w:pPr>
              <w:jc w:val="center"/>
              <w:rPr>
                <w:rFonts w:eastAsia="仿宋_GB2312"/>
                <w:kern w:val="0"/>
                <w:sz w:val="24"/>
              </w:rPr>
            </w:pPr>
            <w:r>
              <w:rPr>
                <w:rFonts w:eastAsia="仿宋_GB2312" w:hint="eastAsia"/>
                <w:kern w:val="0"/>
                <w:sz w:val="24"/>
              </w:rPr>
              <w:t>陆勇军</w:t>
            </w:r>
          </w:p>
        </w:tc>
      </w:tr>
      <w:tr w:rsidR="00000000">
        <w:trPr>
          <w:trHeight w:val="495"/>
          <w:jc w:val="center"/>
        </w:trPr>
        <w:tc>
          <w:tcPr>
            <w:tcW w:w="7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7139ED">
            <w:pPr>
              <w:jc w:val="center"/>
              <w:rPr>
                <w:rFonts w:eastAsia="仿宋_GB2312" w:hint="eastAsia"/>
                <w:kern w:val="0"/>
                <w:sz w:val="24"/>
              </w:rPr>
            </w:pPr>
            <w:r>
              <w:rPr>
                <w:rFonts w:eastAsia="仿宋_GB2312" w:hint="eastAsia"/>
                <w:kern w:val="0"/>
                <w:sz w:val="24"/>
              </w:rPr>
              <w:t>29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7139ED">
            <w:pPr>
              <w:jc w:val="center"/>
              <w:rPr>
                <w:rFonts w:eastAsia="仿宋_GB2312" w:hint="eastAsia"/>
                <w:kern w:val="0"/>
                <w:sz w:val="24"/>
              </w:rPr>
            </w:pPr>
            <w:r>
              <w:rPr>
                <w:rFonts w:eastAsia="仿宋_GB2312" w:hint="eastAsia"/>
                <w:kern w:val="0"/>
                <w:sz w:val="24"/>
              </w:rPr>
              <w:t>结晶</w:t>
            </w:r>
            <w:r>
              <w:rPr>
                <w:rFonts w:eastAsia="仿宋_GB2312" w:hint="eastAsia"/>
                <w:kern w:val="0"/>
                <w:sz w:val="24"/>
              </w:rPr>
              <w:t>学与矿物学课程教学团队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7139ED">
            <w:pPr>
              <w:jc w:val="center"/>
              <w:rPr>
                <w:rFonts w:eastAsia="仿宋_GB2312" w:hint="eastAsia"/>
                <w:kern w:val="0"/>
                <w:sz w:val="24"/>
              </w:rPr>
            </w:pPr>
            <w:r>
              <w:rPr>
                <w:rFonts w:eastAsia="仿宋_GB2312" w:hint="eastAsia"/>
                <w:kern w:val="0"/>
                <w:sz w:val="24"/>
              </w:rPr>
              <w:t>海洋学院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7139ED">
            <w:pPr>
              <w:jc w:val="center"/>
              <w:rPr>
                <w:rFonts w:eastAsia="仿宋_GB2312" w:hint="eastAsia"/>
                <w:kern w:val="0"/>
                <w:sz w:val="24"/>
              </w:rPr>
            </w:pPr>
            <w:r>
              <w:rPr>
                <w:rFonts w:eastAsia="仿宋_GB2312" w:hint="eastAsia"/>
                <w:kern w:val="0"/>
                <w:sz w:val="24"/>
              </w:rPr>
              <w:t>孙晓明</w:t>
            </w:r>
          </w:p>
        </w:tc>
      </w:tr>
      <w:tr w:rsidR="00000000">
        <w:trPr>
          <w:trHeight w:val="495"/>
          <w:jc w:val="center"/>
        </w:trPr>
        <w:tc>
          <w:tcPr>
            <w:tcW w:w="7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7139ED">
            <w:pPr>
              <w:jc w:val="center"/>
              <w:rPr>
                <w:rFonts w:eastAsia="仿宋_GB2312"/>
                <w:kern w:val="0"/>
                <w:sz w:val="24"/>
              </w:rPr>
            </w:pPr>
            <w:r>
              <w:rPr>
                <w:rFonts w:eastAsia="仿宋_GB2312" w:hint="eastAsia"/>
                <w:kern w:val="0"/>
                <w:sz w:val="24"/>
              </w:rPr>
              <w:t>30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7139ED">
            <w:pPr>
              <w:jc w:val="center"/>
              <w:rPr>
                <w:rFonts w:eastAsia="仿宋_GB2312"/>
                <w:kern w:val="0"/>
                <w:sz w:val="24"/>
              </w:rPr>
            </w:pPr>
            <w:r>
              <w:rPr>
                <w:rFonts w:eastAsia="仿宋_GB2312"/>
                <w:kern w:val="0"/>
                <w:sz w:val="24"/>
              </w:rPr>
              <w:t>医学微生物学课程教学团</w:t>
            </w:r>
            <w:r>
              <w:rPr>
                <w:rFonts w:eastAsia="仿宋_GB2312" w:hint="eastAsia"/>
                <w:kern w:val="0"/>
                <w:sz w:val="24"/>
              </w:rPr>
              <w:t>队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7139ED">
            <w:pPr>
              <w:jc w:val="center"/>
              <w:rPr>
                <w:rFonts w:eastAsia="仿宋_GB2312"/>
                <w:kern w:val="0"/>
                <w:sz w:val="24"/>
              </w:rPr>
            </w:pPr>
            <w:r>
              <w:rPr>
                <w:rFonts w:eastAsia="仿宋_GB2312" w:hint="eastAsia"/>
                <w:kern w:val="0"/>
                <w:sz w:val="24"/>
              </w:rPr>
              <w:t>中山医学院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7139ED">
            <w:pPr>
              <w:jc w:val="center"/>
              <w:rPr>
                <w:rFonts w:eastAsia="仿宋_GB2312"/>
                <w:kern w:val="0"/>
                <w:sz w:val="24"/>
              </w:rPr>
            </w:pPr>
            <w:r>
              <w:rPr>
                <w:rFonts w:eastAsia="仿宋_GB2312" w:hint="eastAsia"/>
                <w:kern w:val="0"/>
                <w:sz w:val="24"/>
              </w:rPr>
              <w:t>江丽芳</w:t>
            </w:r>
          </w:p>
        </w:tc>
      </w:tr>
      <w:tr w:rsidR="00000000">
        <w:trPr>
          <w:trHeight w:val="495"/>
          <w:jc w:val="center"/>
        </w:trPr>
        <w:tc>
          <w:tcPr>
            <w:tcW w:w="7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7139ED">
            <w:pPr>
              <w:jc w:val="center"/>
              <w:rPr>
                <w:rFonts w:eastAsia="仿宋_GB2312"/>
                <w:kern w:val="0"/>
                <w:sz w:val="24"/>
              </w:rPr>
            </w:pPr>
            <w:r>
              <w:rPr>
                <w:rFonts w:eastAsia="仿宋_GB2312" w:hint="eastAsia"/>
                <w:kern w:val="0"/>
                <w:sz w:val="24"/>
              </w:rPr>
              <w:t>31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7139ED">
            <w:pPr>
              <w:jc w:val="center"/>
              <w:rPr>
                <w:rFonts w:eastAsia="仿宋_GB2312"/>
                <w:kern w:val="0"/>
                <w:sz w:val="24"/>
              </w:rPr>
            </w:pPr>
            <w:r>
              <w:rPr>
                <w:rFonts w:eastAsia="仿宋_GB2312" w:hint="eastAsia"/>
                <w:kern w:val="0"/>
                <w:sz w:val="24"/>
              </w:rPr>
              <w:t>儿科学课程教学团队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7139ED">
            <w:pPr>
              <w:jc w:val="center"/>
              <w:rPr>
                <w:rFonts w:eastAsia="仿宋_GB2312"/>
                <w:kern w:val="0"/>
                <w:sz w:val="24"/>
              </w:rPr>
            </w:pPr>
            <w:r>
              <w:rPr>
                <w:rFonts w:eastAsia="仿宋_GB2312" w:hint="eastAsia"/>
                <w:kern w:val="0"/>
                <w:sz w:val="24"/>
              </w:rPr>
              <w:t>附属第一医院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7139ED">
            <w:pPr>
              <w:jc w:val="center"/>
              <w:rPr>
                <w:rFonts w:eastAsia="仿宋_GB2312"/>
                <w:kern w:val="0"/>
                <w:sz w:val="24"/>
              </w:rPr>
            </w:pPr>
            <w:r>
              <w:rPr>
                <w:rFonts w:eastAsia="仿宋_GB2312" w:hint="eastAsia"/>
                <w:kern w:val="0"/>
                <w:sz w:val="24"/>
              </w:rPr>
              <w:t>蒋小云</w:t>
            </w:r>
          </w:p>
        </w:tc>
      </w:tr>
      <w:tr w:rsidR="00000000">
        <w:trPr>
          <w:trHeight w:val="495"/>
          <w:jc w:val="center"/>
        </w:trPr>
        <w:tc>
          <w:tcPr>
            <w:tcW w:w="7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7139ED">
            <w:pPr>
              <w:jc w:val="center"/>
              <w:rPr>
                <w:rFonts w:eastAsia="仿宋_GB2312"/>
                <w:kern w:val="0"/>
                <w:sz w:val="24"/>
              </w:rPr>
            </w:pPr>
            <w:r>
              <w:rPr>
                <w:rFonts w:eastAsia="仿宋_GB2312" w:hint="eastAsia"/>
                <w:kern w:val="0"/>
                <w:sz w:val="24"/>
              </w:rPr>
              <w:t>32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7139ED">
            <w:pPr>
              <w:jc w:val="center"/>
              <w:rPr>
                <w:rFonts w:eastAsia="仿宋_GB2312"/>
                <w:kern w:val="0"/>
                <w:sz w:val="24"/>
              </w:rPr>
            </w:pPr>
            <w:r>
              <w:rPr>
                <w:rFonts w:eastAsia="仿宋_GB2312" w:hint="eastAsia"/>
                <w:kern w:val="0"/>
                <w:sz w:val="24"/>
              </w:rPr>
              <w:t>组织学与胚胎学课程教学团队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7139ED">
            <w:pPr>
              <w:jc w:val="center"/>
              <w:rPr>
                <w:rFonts w:eastAsia="仿宋_GB2312"/>
                <w:kern w:val="0"/>
                <w:sz w:val="24"/>
              </w:rPr>
            </w:pPr>
            <w:r>
              <w:rPr>
                <w:rFonts w:eastAsia="仿宋_GB2312" w:hint="eastAsia"/>
                <w:kern w:val="0"/>
                <w:sz w:val="24"/>
              </w:rPr>
              <w:t>中山医学院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7139ED">
            <w:pPr>
              <w:jc w:val="center"/>
              <w:rPr>
                <w:rFonts w:eastAsia="仿宋_GB2312"/>
                <w:kern w:val="0"/>
                <w:sz w:val="24"/>
              </w:rPr>
            </w:pPr>
            <w:r>
              <w:rPr>
                <w:rFonts w:eastAsia="仿宋_GB2312" w:hint="eastAsia"/>
                <w:kern w:val="0"/>
                <w:sz w:val="24"/>
              </w:rPr>
              <w:t>曾园山</w:t>
            </w:r>
          </w:p>
        </w:tc>
      </w:tr>
      <w:tr w:rsidR="00000000">
        <w:trPr>
          <w:trHeight w:val="495"/>
          <w:jc w:val="center"/>
        </w:trPr>
        <w:tc>
          <w:tcPr>
            <w:tcW w:w="7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7139ED">
            <w:pPr>
              <w:jc w:val="center"/>
              <w:rPr>
                <w:rFonts w:eastAsia="仿宋_GB2312"/>
                <w:kern w:val="0"/>
                <w:sz w:val="24"/>
              </w:rPr>
            </w:pPr>
            <w:r>
              <w:rPr>
                <w:rFonts w:eastAsia="仿宋_GB2312" w:hint="eastAsia"/>
                <w:kern w:val="0"/>
                <w:sz w:val="24"/>
              </w:rPr>
              <w:t>33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7139ED">
            <w:pPr>
              <w:jc w:val="center"/>
              <w:rPr>
                <w:rFonts w:eastAsia="仿宋_GB2312"/>
                <w:kern w:val="0"/>
                <w:sz w:val="24"/>
              </w:rPr>
            </w:pPr>
            <w:r>
              <w:rPr>
                <w:rFonts w:eastAsia="仿宋_GB2312" w:hint="eastAsia"/>
                <w:kern w:val="0"/>
                <w:sz w:val="24"/>
              </w:rPr>
              <w:t>人体寄生虫学课程教学团队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7139ED">
            <w:pPr>
              <w:jc w:val="center"/>
              <w:rPr>
                <w:rFonts w:eastAsia="仿宋_GB2312"/>
                <w:kern w:val="0"/>
                <w:sz w:val="24"/>
              </w:rPr>
            </w:pPr>
            <w:r>
              <w:rPr>
                <w:rFonts w:eastAsia="仿宋_GB2312" w:hint="eastAsia"/>
                <w:kern w:val="0"/>
                <w:sz w:val="24"/>
              </w:rPr>
              <w:t>中山医学院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7139ED">
            <w:pPr>
              <w:jc w:val="center"/>
              <w:rPr>
                <w:rFonts w:eastAsia="仿宋_GB2312"/>
                <w:kern w:val="0"/>
                <w:sz w:val="24"/>
              </w:rPr>
            </w:pPr>
            <w:r>
              <w:rPr>
                <w:rFonts w:eastAsia="仿宋_GB2312" w:hint="eastAsia"/>
                <w:kern w:val="0"/>
                <w:sz w:val="24"/>
              </w:rPr>
              <w:t>吴忠道</w:t>
            </w:r>
          </w:p>
        </w:tc>
      </w:tr>
      <w:tr w:rsidR="00000000">
        <w:trPr>
          <w:trHeight w:val="495"/>
          <w:jc w:val="center"/>
        </w:trPr>
        <w:tc>
          <w:tcPr>
            <w:tcW w:w="7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7139ED">
            <w:pPr>
              <w:jc w:val="center"/>
              <w:rPr>
                <w:rFonts w:eastAsia="仿宋_GB2312"/>
                <w:kern w:val="0"/>
                <w:sz w:val="24"/>
              </w:rPr>
            </w:pPr>
            <w:r>
              <w:rPr>
                <w:rFonts w:eastAsia="仿宋_GB2312" w:hint="eastAsia"/>
                <w:kern w:val="0"/>
                <w:sz w:val="24"/>
              </w:rPr>
              <w:t>34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7139ED">
            <w:pPr>
              <w:jc w:val="center"/>
              <w:rPr>
                <w:rFonts w:eastAsia="仿宋_GB2312"/>
                <w:kern w:val="0"/>
                <w:sz w:val="24"/>
              </w:rPr>
            </w:pPr>
            <w:r>
              <w:rPr>
                <w:rFonts w:eastAsia="仿宋_GB2312" w:hint="eastAsia"/>
                <w:kern w:val="0"/>
                <w:sz w:val="24"/>
              </w:rPr>
              <w:t>人体解剖学课程教学团队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7139ED">
            <w:pPr>
              <w:jc w:val="center"/>
              <w:rPr>
                <w:rFonts w:eastAsia="仿宋_GB2312"/>
                <w:kern w:val="0"/>
                <w:sz w:val="24"/>
              </w:rPr>
            </w:pPr>
            <w:r>
              <w:rPr>
                <w:rFonts w:eastAsia="仿宋_GB2312" w:hint="eastAsia"/>
                <w:kern w:val="0"/>
                <w:sz w:val="24"/>
              </w:rPr>
              <w:t>中山医学院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7139ED">
            <w:pPr>
              <w:jc w:val="center"/>
              <w:rPr>
                <w:rFonts w:eastAsia="仿宋_GB2312"/>
                <w:kern w:val="0"/>
                <w:sz w:val="24"/>
              </w:rPr>
            </w:pPr>
            <w:r>
              <w:rPr>
                <w:rFonts w:eastAsia="仿宋_GB2312" w:hint="eastAsia"/>
                <w:kern w:val="0"/>
                <w:sz w:val="24"/>
              </w:rPr>
              <w:t>初国良</w:t>
            </w:r>
          </w:p>
        </w:tc>
      </w:tr>
      <w:tr w:rsidR="00000000">
        <w:trPr>
          <w:trHeight w:val="495"/>
          <w:jc w:val="center"/>
        </w:trPr>
        <w:tc>
          <w:tcPr>
            <w:tcW w:w="7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7139ED">
            <w:pPr>
              <w:widowControl/>
              <w:shd w:val="clear" w:color="auto" w:fill="FFFFFF"/>
              <w:spacing w:line="500" w:lineRule="exact"/>
              <w:jc w:val="center"/>
              <w:rPr>
                <w:rFonts w:eastAsia="仿宋_GB2312"/>
                <w:kern w:val="0"/>
                <w:sz w:val="24"/>
              </w:rPr>
            </w:pPr>
            <w:r>
              <w:rPr>
                <w:rFonts w:eastAsia="仿宋_GB2312" w:hint="eastAsia"/>
                <w:kern w:val="0"/>
                <w:sz w:val="24"/>
              </w:rPr>
              <w:t>35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7139ED">
            <w:pPr>
              <w:jc w:val="center"/>
              <w:rPr>
                <w:rFonts w:eastAsia="仿宋_GB2312"/>
                <w:kern w:val="0"/>
                <w:sz w:val="24"/>
              </w:rPr>
            </w:pPr>
            <w:r>
              <w:rPr>
                <w:rFonts w:eastAsia="仿宋_GB2312" w:hint="eastAsia"/>
                <w:kern w:val="0"/>
                <w:sz w:val="24"/>
              </w:rPr>
              <w:t>法医学专业课程教学团队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7139ED">
            <w:pPr>
              <w:jc w:val="center"/>
              <w:rPr>
                <w:rFonts w:eastAsia="仿宋_GB2312"/>
                <w:kern w:val="0"/>
                <w:sz w:val="24"/>
              </w:rPr>
            </w:pPr>
            <w:r>
              <w:rPr>
                <w:rFonts w:eastAsia="仿宋_GB2312" w:hint="eastAsia"/>
                <w:kern w:val="0"/>
                <w:sz w:val="24"/>
              </w:rPr>
              <w:t>中山医学院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7139ED">
            <w:pPr>
              <w:jc w:val="center"/>
              <w:rPr>
                <w:rFonts w:eastAsia="仿宋_GB2312"/>
                <w:kern w:val="0"/>
                <w:sz w:val="24"/>
              </w:rPr>
            </w:pPr>
            <w:r>
              <w:rPr>
                <w:rFonts w:eastAsia="仿宋_GB2312" w:hint="eastAsia"/>
                <w:kern w:val="0"/>
                <w:sz w:val="24"/>
              </w:rPr>
              <w:t>赵</w:t>
            </w:r>
            <w:r>
              <w:rPr>
                <w:rFonts w:eastAsia="仿宋_GB2312"/>
                <w:kern w:val="0"/>
                <w:sz w:val="24"/>
              </w:rPr>
              <w:t xml:space="preserve"> </w:t>
            </w:r>
            <w:r>
              <w:rPr>
                <w:rFonts w:eastAsia="仿宋_GB2312" w:hint="eastAsia"/>
                <w:kern w:val="0"/>
                <w:sz w:val="24"/>
              </w:rPr>
              <w:t>虎</w:t>
            </w:r>
          </w:p>
        </w:tc>
      </w:tr>
      <w:tr w:rsidR="00000000">
        <w:trPr>
          <w:trHeight w:val="495"/>
          <w:jc w:val="center"/>
        </w:trPr>
        <w:tc>
          <w:tcPr>
            <w:tcW w:w="7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7139ED">
            <w:pPr>
              <w:widowControl/>
              <w:shd w:val="clear" w:color="auto" w:fill="FFFFFF"/>
              <w:spacing w:line="500" w:lineRule="exact"/>
              <w:jc w:val="center"/>
              <w:rPr>
                <w:rFonts w:eastAsia="仿宋_GB2312"/>
                <w:kern w:val="0"/>
                <w:sz w:val="24"/>
              </w:rPr>
            </w:pPr>
            <w:r>
              <w:rPr>
                <w:rFonts w:eastAsia="仿宋_GB2312" w:hint="eastAsia"/>
                <w:kern w:val="0"/>
                <w:sz w:val="24"/>
              </w:rPr>
              <w:t>36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7139ED">
            <w:pPr>
              <w:jc w:val="center"/>
              <w:rPr>
                <w:rFonts w:eastAsia="仿宋_GB2312"/>
                <w:kern w:val="0"/>
                <w:sz w:val="24"/>
              </w:rPr>
            </w:pPr>
            <w:r>
              <w:rPr>
                <w:rFonts w:eastAsia="仿宋_GB2312" w:hint="eastAsia"/>
                <w:kern w:val="0"/>
                <w:sz w:val="24"/>
              </w:rPr>
              <w:t>卫生统计学课程教学团队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7139ED">
            <w:pPr>
              <w:jc w:val="center"/>
              <w:rPr>
                <w:rFonts w:eastAsia="仿宋_GB2312"/>
                <w:kern w:val="0"/>
                <w:sz w:val="24"/>
              </w:rPr>
            </w:pPr>
            <w:r>
              <w:rPr>
                <w:rFonts w:eastAsia="仿宋_GB2312" w:hint="eastAsia"/>
                <w:kern w:val="0"/>
                <w:sz w:val="24"/>
              </w:rPr>
              <w:t>公共卫生学院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7139ED">
            <w:pPr>
              <w:jc w:val="center"/>
              <w:rPr>
                <w:rFonts w:eastAsia="仿宋_GB2312"/>
                <w:kern w:val="0"/>
                <w:sz w:val="24"/>
              </w:rPr>
            </w:pPr>
            <w:r>
              <w:rPr>
                <w:rFonts w:eastAsia="仿宋_GB2312" w:hint="eastAsia"/>
                <w:kern w:val="0"/>
                <w:sz w:val="24"/>
              </w:rPr>
              <w:t>郝元涛</w:t>
            </w:r>
          </w:p>
        </w:tc>
      </w:tr>
      <w:tr w:rsidR="00000000">
        <w:trPr>
          <w:trHeight w:val="495"/>
          <w:jc w:val="center"/>
        </w:trPr>
        <w:tc>
          <w:tcPr>
            <w:tcW w:w="7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7139ED">
            <w:pPr>
              <w:widowControl/>
              <w:shd w:val="clear" w:color="auto" w:fill="FFFFFF"/>
              <w:spacing w:line="500" w:lineRule="exact"/>
              <w:jc w:val="center"/>
              <w:rPr>
                <w:rFonts w:eastAsia="仿宋_GB2312"/>
                <w:kern w:val="0"/>
                <w:sz w:val="24"/>
              </w:rPr>
            </w:pPr>
            <w:r>
              <w:rPr>
                <w:rFonts w:eastAsia="仿宋_GB2312" w:hint="eastAsia"/>
                <w:kern w:val="0"/>
                <w:sz w:val="24"/>
              </w:rPr>
              <w:lastRenderedPageBreak/>
              <w:t>37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7139ED">
            <w:pPr>
              <w:jc w:val="center"/>
              <w:rPr>
                <w:rFonts w:eastAsia="仿宋_GB2312"/>
                <w:kern w:val="0"/>
                <w:sz w:val="24"/>
              </w:rPr>
            </w:pPr>
            <w:r>
              <w:rPr>
                <w:rFonts w:eastAsia="仿宋_GB2312" w:hint="eastAsia"/>
                <w:kern w:val="0"/>
                <w:sz w:val="24"/>
              </w:rPr>
              <w:t>病理学课程教学团队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7139ED">
            <w:pPr>
              <w:jc w:val="center"/>
              <w:rPr>
                <w:rFonts w:eastAsia="仿宋_GB2312"/>
                <w:kern w:val="0"/>
                <w:sz w:val="24"/>
              </w:rPr>
            </w:pPr>
            <w:r>
              <w:rPr>
                <w:rFonts w:eastAsia="仿宋_GB2312" w:hint="eastAsia"/>
                <w:kern w:val="0"/>
                <w:sz w:val="24"/>
              </w:rPr>
              <w:t>附属第一医院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7139ED">
            <w:pPr>
              <w:jc w:val="center"/>
              <w:rPr>
                <w:rFonts w:eastAsia="仿宋_GB2312"/>
                <w:kern w:val="0"/>
                <w:sz w:val="24"/>
              </w:rPr>
            </w:pPr>
            <w:r>
              <w:rPr>
                <w:rFonts w:eastAsia="仿宋_GB2312" w:hint="eastAsia"/>
                <w:kern w:val="0"/>
                <w:sz w:val="24"/>
              </w:rPr>
              <w:t>王连唐</w:t>
            </w:r>
          </w:p>
        </w:tc>
      </w:tr>
      <w:tr w:rsidR="00000000">
        <w:trPr>
          <w:trHeight w:val="495"/>
          <w:jc w:val="center"/>
        </w:trPr>
        <w:tc>
          <w:tcPr>
            <w:tcW w:w="7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7139ED">
            <w:pPr>
              <w:widowControl/>
              <w:shd w:val="clear" w:color="auto" w:fill="FFFFFF"/>
              <w:spacing w:line="500" w:lineRule="exact"/>
              <w:jc w:val="center"/>
              <w:rPr>
                <w:rFonts w:eastAsia="仿宋_GB2312"/>
                <w:kern w:val="0"/>
                <w:sz w:val="24"/>
              </w:rPr>
            </w:pPr>
            <w:r>
              <w:rPr>
                <w:rFonts w:eastAsia="仿宋_GB2312" w:hint="eastAsia"/>
                <w:kern w:val="0"/>
                <w:sz w:val="24"/>
              </w:rPr>
              <w:t>38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7139ED">
            <w:pPr>
              <w:jc w:val="center"/>
              <w:rPr>
                <w:rFonts w:eastAsia="仿宋_GB2312"/>
                <w:kern w:val="0"/>
                <w:sz w:val="24"/>
              </w:rPr>
            </w:pPr>
            <w:r>
              <w:rPr>
                <w:rFonts w:eastAsia="仿宋_GB2312" w:hint="eastAsia"/>
                <w:kern w:val="0"/>
                <w:sz w:val="24"/>
              </w:rPr>
              <w:t>牙体牙髓病学课程教学团队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7139ED">
            <w:pPr>
              <w:jc w:val="center"/>
              <w:rPr>
                <w:rFonts w:eastAsia="仿宋_GB2312"/>
                <w:kern w:val="0"/>
                <w:sz w:val="24"/>
              </w:rPr>
            </w:pPr>
            <w:r>
              <w:rPr>
                <w:rFonts w:eastAsia="仿宋_GB2312" w:hint="eastAsia"/>
                <w:kern w:val="0"/>
                <w:sz w:val="24"/>
              </w:rPr>
              <w:t>光华口腔医学院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7139ED">
            <w:pPr>
              <w:jc w:val="center"/>
              <w:rPr>
                <w:rFonts w:eastAsia="仿宋_GB2312"/>
                <w:kern w:val="0"/>
                <w:sz w:val="24"/>
              </w:rPr>
            </w:pPr>
            <w:r>
              <w:rPr>
                <w:rFonts w:eastAsia="仿宋_GB2312" w:hint="eastAsia"/>
                <w:kern w:val="0"/>
                <w:sz w:val="24"/>
              </w:rPr>
              <w:t>凌均</w:t>
            </w:r>
            <w:r>
              <w:rPr>
                <w:rFonts w:ascii="宋体" w:hAnsi="宋体" w:cs="宋体" w:hint="eastAsia"/>
                <w:kern w:val="0"/>
                <w:sz w:val="24"/>
              </w:rPr>
              <w:t>棨</w:t>
            </w:r>
          </w:p>
        </w:tc>
      </w:tr>
      <w:tr w:rsidR="00000000">
        <w:trPr>
          <w:trHeight w:val="495"/>
          <w:jc w:val="center"/>
        </w:trPr>
        <w:tc>
          <w:tcPr>
            <w:tcW w:w="7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7139ED">
            <w:pPr>
              <w:widowControl/>
              <w:shd w:val="clear" w:color="auto" w:fill="FFFFFF"/>
              <w:spacing w:line="500" w:lineRule="exact"/>
              <w:jc w:val="center"/>
              <w:rPr>
                <w:rFonts w:eastAsia="仿宋_GB2312"/>
                <w:kern w:val="0"/>
                <w:sz w:val="24"/>
              </w:rPr>
            </w:pPr>
            <w:r>
              <w:rPr>
                <w:rFonts w:eastAsia="仿宋_GB2312" w:hint="eastAsia"/>
                <w:kern w:val="0"/>
                <w:sz w:val="24"/>
              </w:rPr>
              <w:t>39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7139ED">
            <w:pPr>
              <w:jc w:val="center"/>
              <w:rPr>
                <w:rFonts w:eastAsia="仿宋_GB2312"/>
                <w:kern w:val="0"/>
                <w:sz w:val="24"/>
              </w:rPr>
            </w:pPr>
            <w:r>
              <w:rPr>
                <w:rFonts w:eastAsia="仿宋_GB2312" w:hint="eastAsia"/>
                <w:kern w:val="0"/>
                <w:sz w:val="24"/>
              </w:rPr>
              <w:t>生物化学与基础分子生物学实验课程教学团队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7139ED">
            <w:pPr>
              <w:jc w:val="center"/>
              <w:rPr>
                <w:rFonts w:eastAsia="仿宋_GB2312"/>
                <w:kern w:val="0"/>
                <w:sz w:val="24"/>
              </w:rPr>
            </w:pPr>
            <w:r>
              <w:rPr>
                <w:rFonts w:eastAsia="仿宋_GB2312" w:hint="eastAsia"/>
                <w:kern w:val="0"/>
                <w:sz w:val="24"/>
              </w:rPr>
              <w:t>药学院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7139ED">
            <w:pPr>
              <w:jc w:val="center"/>
              <w:rPr>
                <w:rFonts w:eastAsia="仿宋_GB2312"/>
                <w:kern w:val="0"/>
                <w:sz w:val="24"/>
              </w:rPr>
            </w:pPr>
            <w:r>
              <w:rPr>
                <w:rFonts w:eastAsia="仿宋_GB2312" w:hint="eastAsia"/>
                <w:kern w:val="0"/>
                <w:sz w:val="24"/>
              </w:rPr>
              <w:t>黄志纾</w:t>
            </w:r>
          </w:p>
        </w:tc>
      </w:tr>
      <w:tr w:rsidR="00000000">
        <w:trPr>
          <w:trHeight w:val="320"/>
          <w:jc w:val="center"/>
        </w:trPr>
        <w:tc>
          <w:tcPr>
            <w:tcW w:w="7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7139ED">
            <w:pPr>
              <w:widowControl/>
              <w:shd w:val="clear" w:color="auto" w:fill="FFFFFF"/>
              <w:spacing w:line="500" w:lineRule="exact"/>
              <w:jc w:val="center"/>
              <w:rPr>
                <w:rFonts w:eastAsia="仿宋_GB2312"/>
                <w:kern w:val="0"/>
                <w:sz w:val="24"/>
              </w:rPr>
            </w:pPr>
            <w:r>
              <w:rPr>
                <w:rFonts w:eastAsia="仿宋_GB2312" w:hint="eastAsia"/>
                <w:kern w:val="0"/>
                <w:sz w:val="24"/>
              </w:rPr>
              <w:t>40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7139ED">
            <w:pPr>
              <w:jc w:val="center"/>
              <w:rPr>
                <w:rFonts w:eastAsia="仿宋_GB2312"/>
                <w:kern w:val="0"/>
                <w:sz w:val="24"/>
              </w:rPr>
            </w:pPr>
            <w:r>
              <w:rPr>
                <w:rFonts w:eastAsia="仿宋_GB2312" w:hint="eastAsia"/>
                <w:kern w:val="0"/>
                <w:sz w:val="24"/>
              </w:rPr>
              <w:t>药学《有机化学实验》课程教学团队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7139ED">
            <w:pPr>
              <w:jc w:val="center"/>
              <w:rPr>
                <w:rFonts w:eastAsia="仿宋_GB2312"/>
                <w:kern w:val="0"/>
                <w:sz w:val="24"/>
              </w:rPr>
            </w:pPr>
            <w:r>
              <w:rPr>
                <w:rFonts w:eastAsia="仿宋_GB2312" w:hint="eastAsia"/>
                <w:kern w:val="0"/>
                <w:sz w:val="24"/>
              </w:rPr>
              <w:t>药学院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7139ED">
            <w:pPr>
              <w:jc w:val="center"/>
              <w:rPr>
                <w:rFonts w:eastAsia="仿宋_GB2312"/>
                <w:kern w:val="0"/>
                <w:sz w:val="24"/>
              </w:rPr>
            </w:pPr>
            <w:r>
              <w:rPr>
                <w:rFonts w:eastAsia="仿宋_GB2312" w:hint="eastAsia"/>
                <w:kern w:val="0"/>
                <w:sz w:val="24"/>
              </w:rPr>
              <w:t>安林坤</w:t>
            </w:r>
          </w:p>
        </w:tc>
      </w:tr>
      <w:tr w:rsidR="00000000">
        <w:trPr>
          <w:trHeight w:val="320"/>
          <w:jc w:val="center"/>
        </w:trPr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7139ED">
            <w:pPr>
              <w:widowControl/>
              <w:shd w:val="clear" w:color="auto" w:fill="FFFFFF"/>
              <w:spacing w:line="500" w:lineRule="exact"/>
              <w:jc w:val="center"/>
              <w:rPr>
                <w:rFonts w:eastAsia="仿宋_GB2312" w:hint="eastAsia"/>
                <w:kern w:val="0"/>
                <w:sz w:val="24"/>
              </w:rPr>
            </w:pPr>
            <w:r>
              <w:rPr>
                <w:rFonts w:eastAsia="仿宋_GB2312" w:hint="eastAsia"/>
                <w:kern w:val="0"/>
                <w:sz w:val="24"/>
              </w:rPr>
              <w:t>41</w:t>
            </w:r>
          </w:p>
        </w:tc>
        <w:tc>
          <w:tcPr>
            <w:tcW w:w="3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7139ED">
            <w:pPr>
              <w:jc w:val="center"/>
              <w:rPr>
                <w:rFonts w:eastAsia="仿宋_GB2312" w:hint="eastAsia"/>
                <w:kern w:val="0"/>
                <w:sz w:val="24"/>
              </w:rPr>
            </w:pPr>
            <w:r>
              <w:rPr>
                <w:rFonts w:eastAsia="仿宋_GB2312" w:hint="eastAsia"/>
                <w:kern w:val="0"/>
                <w:sz w:val="24"/>
              </w:rPr>
              <w:t>内科学课程教学团队</w:t>
            </w:r>
          </w:p>
        </w:tc>
        <w:tc>
          <w:tcPr>
            <w:tcW w:w="2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7139ED">
            <w:pPr>
              <w:jc w:val="center"/>
              <w:rPr>
                <w:rFonts w:eastAsia="仿宋_GB2312" w:hint="eastAsia"/>
                <w:kern w:val="0"/>
                <w:sz w:val="24"/>
              </w:rPr>
            </w:pPr>
            <w:r>
              <w:rPr>
                <w:rFonts w:eastAsia="仿宋_GB2312" w:hint="eastAsia"/>
                <w:kern w:val="0"/>
                <w:sz w:val="24"/>
              </w:rPr>
              <w:t>附属第一医院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7139ED">
            <w:pPr>
              <w:jc w:val="center"/>
              <w:rPr>
                <w:rFonts w:eastAsia="仿宋_GB2312" w:hint="eastAsia"/>
                <w:kern w:val="0"/>
                <w:sz w:val="24"/>
              </w:rPr>
            </w:pPr>
            <w:r>
              <w:rPr>
                <w:rFonts w:eastAsia="仿宋_GB2312" w:hint="eastAsia"/>
                <w:kern w:val="0"/>
                <w:sz w:val="24"/>
              </w:rPr>
              <w:t>李</w:t>
            </w:r>
            <w:r>
              <w:rPr>
                <w:rFonts w:eastAsia="仿宋_GB2312" w:hint="eastAsia"/>
                <w:kern w:val="0"/>
                <w:sz w:val="24"/>
              </w:rPr>
              <w:t xml:space="preserve"> </w:t>
            </w:r>
            <w:r>
              <w:rPr>
                <w:rFonts w:eastAsia="仿宋_GB2312" w:hint="eastAsia"/>
                <w:kern w:val="0"/>
                <w:sz w:val="24"/>
              </w:rPr>
              <w:t>娟</w:t>
            </w:r>
          </w:p>
        </w:tc>
      </w:tr>
    </w:tbl>
    <w:p w:rsidR="007139ED" w:rsidRDefault="007139ED">
      <w:pPr>
        <w:jc w:val="center"/>
      </w:pPr>
    </w:p>
    <w:sectPr w:rsidR="007139ED">
      <w:footerReference w:type="even" r:id="rId6"/>
      <w:footerReference w:type="default" r:id="rId7"/>
      <w:pgSz w:w="11906" w:h="16838"/>
      <w:pgMar w:top="1869" w:right="1531" w:bottom="1928" w:left="1474" w:header="851" w:footer="1418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139ED" w:rsidRDefault="007139ED">
      <w:r>
        <w:separator/>
      </w:r>
    </w:p>
  </w:endnote>
  <w:endnote w:type="continuationSeparator" w:id="1">
    <w:p w:rsidR="007139ED" w:rsidRDefault="007139E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7139ED">
    <w:pPr>
      <w:pStyle w:val="a9"/>
      <w:framePr w:wrap="around" w:vAnchor="text" w:hAnchor="margin" w:xAlign="outside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end"/>
    </w:r>
  </w:p>
  <w:p w:rsidR="00000000" w:rsidRDefault="007139ED">
    <w:pPr>
      <w:pStyle w:val="a9"/>
      <w:ind w:right="360"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7139ED">
    <w:pPr>
      <w:pStyle w:val="a9"/>
      <w:framePr w:wrap="around" w:vAnchor="text" w:hAnchor="margin" w:xAlign="outside" w:y="1"/>
      <w:rPr>
        <w:rStyle w:val="a3"/>
        <w:rFonts w:hint="eastAsia"/>
        <w:sz w:val="28"/>
      </w:rPr>
    </w:pPr>
    <w:r>
      <w:rPr>
        <w:rStyle w:val="a3"/>
        <w:rFonts w:hint="eastAsia"/>
        <w:sz w:val="28"/>
      </w:rPr>
      <w:t>—</w:t>
    </w:r>
    <w:r>
      <w:rPr>
        <w:sz w:val="28"/>
      </w:rPr>
      <w:fldChar w:fldCharType="begin"/>
    </w:r>
    <w:r>
      <w:rPr>
        <w:rStyle w:val="a3"/>
        <w:sz w:val="28"/>
      </w:rPr>
      <w:instrText xml:space="preserve">PAGE  </w:instrText>
    </w:r>
    <w:r>
      <w:rPr>
        <w:sz w:val="28"/>
      </w:rPr>
      <w:fldChar w:fldCharType="separate"/>
    </w:r>
    <w:r w:rsidR="00321D59">
      <w:rPr>
        <w:rStyle w:val="a3"/>
        <w:noProof/>
        <w:sz w:val="28"/>
      </w:rPr>
      <w:t>5</w:t>
    </w:r>
    <w:r>
      <w:rPr>
        <w:sz w:val="28"/>
      </w:rPr>
      <w:fldChar w:fldCharType="end"/>
    </w:r>
    <w:r>
      <w:rPr>
        <w:rStyle w:val="a3"/>
        <w:rFonts w:hint="eastAsia"/>
        <w:sz w:val="28"/>
      </w:rPr>
      <w:t>—</w:t>
    </w:r>
  </w:p>
  <w:p w:rsidR="00000000" w:rsidRDefault="007139ED">
    <w:pPr>
      <w:pStyle w:val="a9"/>
      <w:ind w:right="360"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139ED" w:rsidRDefault="007139ED">
      <w:r>
        <w:separator/>
      </w:r>
    </w:p>
  </w:footnote>
  <w:footnote w:type="continuationSeparator" w:id="1">
    <w:p w:rsidR="007139ED" w:rsidRDefault="007139E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bordersDoNotSurroundHeader/>
  <w:bordersDoNotSurroundFooter/>
  <w:stylePaneFormatFilter w:val="3F01"/>
  <w:trackRevisions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3074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useFELayout/>
  </w:compat>
  <w:rsids>
    <w:rsidRoot w:val="00B72059"/>
    <w:rsid w:val="00010757"/>
    <w:rsid w:val="000324C4"/>
    <w:rsid w:val="00035A7B"/>
    <w:rsid w:val="000419D8"/>
    <w:rsid w:val="00044236"/>
    <w:rsid w:val="00045A1C"/>
    <w:rsid w:val="000467A7"/>
    <w:rsid w:val="0005246E"/>
    <w:rsid w:val="0006754C"/>
    <w:rsid w:val="00072544"/>
    <w:rsid w:val="000A1ADE"/>
    <w:rsid w:val="000B5573"/>
    <w:rsid w:val="000D6C5D"/>
    <w:rsid w:val="000D78CD"/>
    <w:rsid w:val="000E1580"/>
    <w:rsid w:val="000E26B3"/>
    <w:rsid w:val="000F1EAE"/>
    <w:rsid w:val="00111DBE"/>
    <w:rsid w:val="001249E3"/>
    <w:rsid w:val="001476F6"/>
    <w:rsid w:val="001479C2"/>
    <w:rsid w:val="001812E7"/>
    <w:rsid w:val="00196B71"/>
    <w:rsid w:val="001A3A28"/>
    <w:rsid w:val="001B33CD"/>
    <w:rsid w:val="001C37F3"/>
    <w:rsid w:val="001C5B5F"/>
    <w:rsid w:val="001C6C37"/>
    <w:rsid w:val="001C7597"/>
    <w:rsid w:val="001F027E"/>
    <w:rsid w:val="001F374B"/>
    <w:rsid w:val="002050C3"/>
    <w:rsid w:val="00205C36"/>
    <w:rsid w:val="00205FF7"/>
    <w:rsid w:val="00212CC7"/>
    <w:rsid w:val="0022337D"/>
    <w:rsid w:val="00226940"/>
    <w:rsid w:val="002441B5"/>
    <w:rsid w:val="002615CD"/>
    <w:rsid w:val="00291C00"/>
    <w:rsid w:val="00292CA0"/>
    <w:rsid w:val="00295918"/>
    <w:rsid w:val="002A25FC"/>
    <w:rsid w:val="002A6AB8"/>
    <w:rsid w:val="002B1DF4"/>
    <w:rsid w:val="002B7F0E"/>
    <w:rsid w:val="002E2AF6"/>
    <w:rsid w:val="002E3137"/>
    <w:rsid w:val="002E47F8"/>
    <w:rsid w:val="002E73C2"/>
    <w:rsid w:val="002E7F89"/>
    <w:rsid w:val="002F4645"/>
    <w:rsid w:val="00321D59"/>
    <w:rsid w:val="003230F1"/>
    <w:rsid w:val="003241F9"/>
    <w:rsid w:val="003249AA"/>
    <w:rsid w:val="0032529B"/>
    <w:rsid w:val="00336848"/>
    <w:rsid w:val="003455BA"/>
    <w:rsid w:val="003623A3"/>
    <w:rsid w:val="00362F3F"/>
    <w:rsid w:val="00372313"/>
    <w:rsid w:val="00380FA5"/>
    <w:rsid w:val="003844DF"/>
    <w:rsid w:val="003A6320"/>
    <w:rsid w:val="003A64DF"/>
    <w:rsid w:val="003B6BFA"/>
    <w:rsid w:val="003C47C2"/>
    <w:rsid w:val="003D2DDC"/>
    <w:rsid w:val="003E2C31"/>
    <w:rsid w:val="003E4B02"/>
    <w:rsid w:val="003F065A"/>
    <w:rsid w:val="003F5A68"/>
    <w:rsid w:val="003F6B30"/>
    <w:rsid w:val="0040786B"/>
    <w:rsid w:val="00414C2B"/>
    <w:rsid w:val="004363FF"/>
    <w:rsid w:val="004374A6"/>
    <w:rsid w:val="00442FE2"/>
    <w:rsid w:val="004532C6"/>
    <w:rsid w:val="00464B07"/>
    <w:rsid w:val="00485EDC"/>
    <w:rsid w:val="00492873"/>
    <w:rsid w:val="004A576B"/>
    <w:rsid w:val="004A6270"/>
    <w:rsid w:val="004C2AC6"/>
    <w:rsid w:val="004D0FE7"/>
    <w:rsid w:val="004D3C58"/>
    <w:rsid w:val="004D59DB"/>
    <w:rsid w:val="004E5D9E"/>
    <w:rsid w:val="004E7C0B"/>
    <w:rsid w:val="004F0BCA"/>
    <w:rsid w:val="004F7DD5"/>
    <w:rsid w:val="005074EC"/>
    <w:rsid w:val="00507CA1"/>
    <w:rsid w:val="005168BC"/>
    <w:rsid w:val="005432D5"/>
    <w:rsid w:val="0055008F"/>
    <w:rsid w:val="00553764"/>
    <w:rsid w:val="005575A8"/>
    <w:rsid w:val="0056167E"/>
    <w:rsid w:val="00597B51"/>
    <w:rsid w:val="005B5068"/>
    <w:rsid w:val="005C7E24"/>
    <w:rsid w:val="005E2833"/>
    <w:rsid w:val="005E3FD2"/>
    <w:rsid w:val="00611195"/>
    <w:rsid w:val="00633738"/>
    <w:rsid w:val="00636125"/>
    <w:rsid w:val="006405D1"/>
    <w:rsid w:val="006420DA"/>
    <w:rsid w:val="006428C2"/>
    <w:rsid w:val="00645505"/>
    <w:rsid w:val="006643EB"/>
    <w:rsid w:val="00665E3B"/>
    <w:rsid w:val="00671783"/>
    <w:rsid w:val="006836A6"/>
    <w:rsid w:val="006947CA"/>
    <w:rsid w:val="00696513"/>
    <w:rsid w:val="00697FD5"/>
    <w:rsid w:val="006A0294"/>
    <w:rsid w:val="006A38DB"/>
    <w:rsid w:val="006C1EFC"/>
    <w:rsid w:val="006D6422"/>
    <w:rsid w:val="006F25DF"/>
    <w:rsid w:val="006F597A"/>
    <w:rsid w:val="00701AF9"/>
    <w:rsid w:val="00702DF6"/>
    <w:rsid w:val="00704A41"/>
    <w:rsid w:val="007138D8"/>
    <w:rsid w:val="007139ED"/>
    <w:rsid w:val="00740D6F"/>
    <w:rsid w:val="00754037"/>
    <w:rsid w:val="0076395A"/>
    <w:rsid w:val="00770048"/>
    <w:rsid w:val="00781960"/>
    <w:rsid w:val="00790C80"/>
    <w:rsid w:val="007964A4"/>
    <w:rsid w:val="007A6FB0"/>
    <w:rsid w:val="007B37C0"/>
    <w:rsid w:val="007B4159"/>
    <w:rsid w:val="007D0B5D"/>
    <w:rsid w:val="007E3DD1"/>
    <w:rsid w:val="007E63E3"/>
    <w:rsid w:val="007F6073"/>
    <w:rsid w:val="00813416"/>
    <w:rsid w:val="00813975"/>
    <w:rsid w:val="00821688"/>
    <w:rsid w:val="0083621B"/>
    <w:rsid w:val="00842738"/>
    <w:rsid w:val="00855C96"/>
    <w:rsid w:val="00857D2C"/>
    <w:rsid w:val="008679B3"/>
    <w:rsid w:val="008861EF"/>
    <w:rsid w:val="00890882"/>
    <w:rsid w:val="0089152B"/>
    <w:rsid w:val="0089435E"/>
    <w:rsid w:val="008A4B6A"/>
    <w:rsid w:val="008B081C"/>
    <w:rsid w:val="008B7464"/>
    <w:rsid w:val="008B765C"/>
    <w:rsid w:val="008C5855"/>
    <w:rsid w:val="008F3D29"/>
    <w:rsid w:val="00901CA6"/>
    <w:rsid w:val="0090511D"/>
    <w:rsid w:val="00916FA9"/>
    <w:rsid w:val="009233FD"/>
    <w:rsid w:val="00930344"/>
    <w:rsid w:val="0093140E"/>
    <w:rsid w:val="009443E0"/>
    <w:rsid w:val="00963C72"/>
    <w:rsid w:val="00965661"/>
    <w:rsid w:val="00967A76"/>
    <w:rsid w:val="00973FDE"/>
    <w:rsid w:val="009867DD"/>
    <w:rsid w:val="00986F77"/>
    <w:rsid w:val="009A531F"/>
    <w:rsid w:val="009B53DF"/>
    <w:rsid w:val="009E1D29"/>
    <w:rsid w:val="00A0033A"/>
    <w:rsid w:val="00A03A28"/>
    <w:rsid w:val="00A13D15"/>
    <w:rsid w:val="00A1529E"/>
    <w:rsid w:val="00A261BC"/>
    <w:rsid w:val="00A354BA"/>
    <w:rsid w:val="00A43467"/>
    <w:rsid w:val="00A520AB"/>
    <w:rsid w:val="00A57168"/>
    <w:rsid w:val="00A5772C"/>
    <w:rsid w:val="00A605B7"/>
    <w:rsid w:val="00A60888"/>
    <w:rsid w:val="00A85E40"/>
    <w:rsid w:val="00A9764E"/>
    <w:rsid w:val="00AC02D2"/>
    <w:rsid w:val="00AC4F1F"/>
    <w:rsid w:val="00AD020E"/>
    <w:rsid w:val="00AE1A9C"/>
    <w:rsid w:val="00AE2091"/>
    <w:rsid w:val="00AE2F08"/>
    <w:rsid w:val="00AE53CE"/>
    <w:rsid w:val="00AF32A7"/>
    <w:rsid w:val="00B10349"/>
    <w:rsid w:val="00B2757B"/>
    <w:rsid w:val="00B321AC"/>
    <w:rsid w:val="00B541EB"/>
    <w:rsid w:val="00B611B6"/>
    <w:rsid w:val="00B6416B"/>
    <w:rsid w:val="00B7107E"/>
    <w:rsid w:val="00B71CDD"/>
    <w:rsid w:val="00B72059"/>
    <w:rsid w:val="00B720D8"/>
    <w:rsid w:val="00B76390"/>
    <w:rsid w:val="00B76852"/>
    <w:rsid w:val="00B867EC"/>
    <w:rsid w:val="00B94744"/>
    <w:rsid w:val="00BA36D8"/>
    <w:rsid w:val="00BC543E"/>
    <w:rsid w:val="00BE7C06"/>
    <w:rsid w:val="00BF0537"/>
    <w:rsid w:val="00BF1ED3"/>
    <w:rsid w:val="00BF5A16"/>
    <w:rsid w:val="00C07481"/>
    <w:rsid w:val="00C13D4B"/>
    <w:rsid w:val="00C2077C"/>
    <w:rsid w:val="00C2237B"/>
    <w:rsid w:val="00C32FC9"/>
    <w:rsid w:val="00C50812"/>
    <w:rsid w:val="00C5134F"/>
    <w:rsid w:val="00C55DFD"/>
    <w:rsid w:val="00C57E4C"/>
    <w:rsid w:val="00C60053"/>
    <w:rsid w:val="00C67F4D"/>
    <w:rsid w:val="00C76B19"/>
    <w:rsid w:val="00C77922"/>
    <w:rsid w:val="00C84D1F"/>
    <w:rsid w:val="00C90993"/>
    <w:rsid w:val="00C92B4C"/>
    <w:rsid w:val="00CC511D"/>
    <w:rsid w:val="00CE32C2"/>
    <w:rsid w:val="00CE44BA"/>
    <w:rsid w:val="00CE7844"/>
    <w:rsid w:val="00CF34D8"/>
    <w:rsid w:val="00D04F5F"/>
    <w:rsid w:val="00D07DB3"/>
    <w:rsid w:val="00D11E51"/>
    <w:rsid w:val="00D37B4D"/>
    <w:rsid w:val="00D40BFD"/>
    <w:rsid w:val="00D579FD"/>
    <w:rsid w:val="00D6308F"/>
    <w:rsid w:val="00D7054B"/>
    <w:rsid w:val="00D70B49"/>
    <w:rsid w:val="00D72384"/>
    <w:rsid w:val="00D76C6C"/>
    <w:rsid w:val="00DB537E"/>
    <w:rsid w:val="00DD269A"/>
    <w:rsid w:val="00DD33B0"/>
    <w:rsid w:val="00DD5F74"/>
    <w:rsid w:val="00E01890"/>
    <w:rsid w:val="00E1389F"/>
    <w:rsid w:val="00E216FF"/>
    <w:rsid w:val="00E247E2"/>
    <w:rsid w:val="00E431C6"/>
    <w:rsid w:val="00E5220C"/>
    <w:rsid w:val="00E5221E"/>
    <w:rsid w:val="00E61220"/>
    <w:rsid w:val="00E646EA"/>
    <w:rsid w:val="00E73757"/>
    <w:rsid w:val="00E824CC"/>
    <w:rsid w:val="00E9777E"/>
    <w:rsid w:val="00EA5925"/>
    <w:rsid w:val="00EA6E51"/>
    <w:rsid w:val="00EB1617"/>
    <w:rsid w:val="00EE05AE"/>
    <w:rsid w:val="00EF324D"/>
    <w:rsid w:val="00EF48BD"/>
    <w:rsid w:val="00F035DE"/>
    <w:rsid w:val="00F1216C"/>
    <w:rsid w:val="00F13C19"/>
    <w:rsid w:val="00F50377"/>
    <w:rsid w:val="00F622DE"/>
    <w:rsid w:val="00F669E1"/>
    <w:rsid w:val="00F728F1"/>
    <w:rsid w:val="00F875E9"/>
    <w:rsid w:val="00F923F1"/>
    <w:rsid w:val="00FA05CC"/>
    <w:rsid w:val="00FB4B5E"/>
    <w:rsid w:val="00FD24C5"/>
    <w:rsid w:val="00FE181C"/>
    <w:rsid w:val="00FF1CE3"/>
    <w:rsid w:val="00FF7ACA"/>
    <w:rsid w:val="0A231DB1"/>
    <w:rsid w:val="193A199D"/>
    <w:rsid w:val="26E776E2"/>
    <w:rsid w:val="28724C6B"/>
    <w:rsid w:val="3BAF0A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semiHidden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character" w:styleId="a4">
    <w:name w:val="Strong"/>
    <w:basedOn w:val="a0"/>
    <w:qFormat/>
    <w:rPr>
      <w:b/>
      <w:bCs/>
    </w:rPr>
  </w:style>
  <w:style w:type="paragraph" w:styleId="a5">
    <w:name w:val="Date"/>
    <w:basedOn w:val="a"/>
    <w:next w:val="a"/>
    <w:pPr>
      <w:ind w:leftChars="2500" w:left="100"/>
    </w:pPr>
  </w:style>
  <w:style w:type="paragraph" w:styleId="a6">
    <w:name w:val="Balloon Text"/>
    <w:basedOn w:val="a"/>
    <w:semiHidden/>
    <w:rPr>
      <w:sz w:val="18"/>
      <w:szCs w:val="18"/>
    </w:rPr>
  </w:style>
  <w:style w:type="paragraph" w:styleId="a7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Body Text Indent"/>
    <w:basedOn w:val="a"/>
    <w:pPr>
      <w:adjustRightInd w:val="0"/>
      <w:snapToGrid w:val="0"/>
      <w:spacing w:line="560" w:lineRule="atLeast"/>
      <w:ind w:firstLineChars="200" w:firstLine="720"/>
    </w:pPr>
    <w:rPr>
      <w:spacing w:val="20"/>
      <w:sz w:val="32"/>
    </w:rPr>
  </w:style>
  <w:style w:type="paragraph" w:styleId="a9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Char">
    <w:name w:val=" Char"/>
    <w:basedOn w:val="a"/>
    <w:pPr>
      <w:widowControl/>
      <w:spacing w:after="160" w:line="240" w:lineRule="exact"/>
      <w:jc w:val="left"/>
    </w:pPr>
    <w:rPr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357</Words>
  <Characters>2041</Characters>
  <Application>Microsoft Office Word</Application>
  <DocSecurity>0</DocSecurity>
  <PresentationFormat/>
  <Lines>17</Lines>
  <Paragraphs>4</Paragraphs>
  <Slides>0</Slides>
  <Notes>0</Notes>
  <HiddenSlides>0</HiddenSlides>
  <MMClips>0</MMClips>
  <ScaleCrop>false</ScaleCrop>
  <Manager/>
  <Company>AAA_OK</Company>
  <LinksUpToDate>false</LinksUpToDate>
  <CharactersWithSpaces>2394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001</dc:title>
  <dc:subject/>
  <dc:creator>FenLing.Hao</dc:creator>
  <cp:keywords/>
  <dc:description/>
  <cp:lastModifiedBy>User</cp:lastModifiedBy>
  <cp:revision>2</cp:revision>
  <cp:lastPrinted>2002-01-17T03:44:00Z</cp:lastPrinted>
  <dcterms:created xsi:type="dcterms:W3CDTF">2015-05-03T13:23:00Z</dcterms:created>
  <dcterms:modified xsi:type="dcterms:W3CDTF">2015-05-03T13:23:00Z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2052-9.1.0.4993</vt:lpwstr>
  </property>
</Properties>
</file>